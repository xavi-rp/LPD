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74E48" w14:textId="77777777" w:rsidR="002B5643" w:rsidRDefault="00482FF2">
      <w:pPr>
        <w:spacing w:after="113" w:line="360" w:lineRule="auto"/>
        <w:rPr>
          <w:rFonts w:ascii="Times New Roman" w:hAnsi="Times New Roman"/>
          <w:i/>
          <w:iCs/>
          <w:lang w:val="en-GB"/>
        </w:rPr>
      </w:pPr>
      <w:r>
        <w:rPr>
          <w:rFonts w:ascii="Times New Roman" w:hAnsi="Times New Roman"/>
          <w:i/>
          <w:iCs/>
          <w:lang w:val="en-GB"/>
        </w:rPr>
        <w:t>Ms. Ref. No.: ECOLIND-20200</w:t>
      </w:r>
      <w:r>
        <w:rPr>
          <w:rFonts w:ascii="Times New Roman" w:hAnsi="Times New Roman"/>
          <w:i/>
          <w:iCs/>
          <w:lang w:val="en-GB"/>
        </w:rPr>
        <w:br/>
        <w:t xml:space="preserve">Title: </w:t>
      </w:r>
      <w:proofErr w:type="spellStart"/>
      <w:r>
        <w:rPr>
          <w:rFonts w:ascii="Times New Roman" w:hAnsi="Times New Roman"/>
          <w:i/>
          <w:iCs/>
          <w:lang w:val="en-GB"/>
        </w:rPr>
        <w:t>LPDynR</w:t>
      </w:r>
      <w:proofErr w:type="spellEnd"/>
      <w:r>
        <w:rPr>
          <w:rFonts w:ascii="Times New Roman" w:hAnsi="Times New Roman"/>
          <w:i/>
          <w:iCs/>
          <w:lang w:val="en-GB"/>
        </w:rPr>
        <w:t>: a new tool to calculate the Land Productivity Dynamics indicator</w:t>
      </w:r>
      <w:r>
        <w:rPr>
          <w:rFonts w:ascii="Times New Roman" w:hAnsi="Times New Roman"/>
          <w:i/>
          <w:iCs/>
          <w:lang w:val="en-GB"/>
        </w:rPr>
        <w:br/>
        <w:t>Ecological Indicators</w:t>
      </w:r>
      <w:r>
        <w:rPr>
          <w:rFonts w:ascii="Times New Roman" w:hAnsi="Times New Roman"/>
          <w:i/>
          <w:iCs/>
          <w:lang w:val="en-GB"/>
        </w:rPr>
        <w:br/>
      </w:r>
      <w:r>
        <w:rPr>
          <w:rFonts w:ascii="Times New Roman" w:hAnsi="Times New Roman"/>
          <w:i/>
          <w:iCs/>
          <w:lang w:val="en-GB"/>
        </w:rPr>
        <w:br/>
        <w:t>Dear Mr. Michael Cherlet,</w:t>
      </w:r>
      <w:r>
        <w:rPr>
          <w:rFonts w:ascii="Times New Roman" w:hAnsi="Times New Roman"/>
          <w:i/>
          <w:iCs/>
          <w:lang w:val="en-GB"/>
        </w:rPr>
        <w:br/>
      </w:r>
      <w:r>
        <w:rPr>
          <w:rFonts w:ascii="Times New Roman" w:hAnsi="Times New Roman"/>
          <w:i/>
          <w:iCs/>
          <w:lang w:val="en-GB"/>
        </w:rPr>
        <w:br/>
        <w:t xml:space="preserve">Reviewers have now commented on your paper. You will see that they are advising that you revise </w:t>
      </w:r>
      <w:r>
        <w:rPr>
          <w:rFonts w:ascii="Times New Roman" w:hAnsi="Times New Roman"/>
          <w:i/>
          <w:iCs/>
          <w:lang w:val="en-GB"/>
        </w:rPr>
        <w:t>your manuscript. If you are prepared to undertake the work required, I would be pleased to reconsider the revised paper for publication.</w:t>
      </w:r>
      <w:r>
        <w:rPr>
          <w:rFonts w:ascii="Times New Roman" w:hAnsi="Times New Roman"/>
          <w:i/>
          <w:iCs/>
          <w:lang w:val="en-GB"/>
        </w:rPr>
        <w:br/>
      </w:r>
      <w:r>
        <w:rPr>
          <w:rFonts w:ascii="Times New Roman" w:hAnsi="Times New Roman"/>
          <w:i/>
          <w:iCs/>
          <w:lang w:val="en-GB"/>
        </w:rPr>
        <w:br/>
        <w:t>For your guidance, reviewers' comments are appended below.</w:t>
      </w:r>
      <w:r>
        <w:rPr>
          <w:rFonts w:ascii="Times New Roman" w:hAnsi="Times New Roman"/>
          <w:i/>
          <w:iCs/>
          <w:lang w:val="en-GB"/>
        </w:rPr>
        <w:br/>
      </w:r>
      <w:r>
        <w:rPr>
          <w:rFonts w:ascii="Times New Roman" w:hAnsi="Times New Roman"/>
          <w:i/>
          <w:iCs/>
          <w:lang w:val="en-GB"/>
        </w:rPr>
        <w:br/>
        <w:t xml:space="preserve">If you decide to revise the work, please submit a list of </w:t>
      </w:r>
      <w:r>
        <w:rPr>
          <w:rFonts w:ascii="Times New Roman" w:hAnsi="Times New Roman"/>
          <w:i/>
          <w:iCs/>
          <w:lang w:val="en-GB"/>
        </w:rPr>
        <w:t>changes or a rebuttal against each point raised by the reviewers when you submit the revised manuscript. We would like to receive your revision by Oct 29, 2021.</w:t>
      </w:r>
      <w:r>
        <w:rPr>
          <w:rFonts w:ascii="Times New Roman" w:hAnsi="Times New Roman"/>
          <w:i/>
          <w:iCs/>
          <w:lang w:val="en-GB"/>
        </w:rPr>
        <w:br/>
      </w:r>
      <w:r>
        <w:rPr>
          <w:rFonts w:ascii="Times New Roman" w:hAnsi="Times New Roman"/>
          <w:i/>
          <w:iCs/>
          <w:lang w:val="en-GB"/>
        </w:rPr>
        <w:br/>
        <w:t>To submit a revision, please go to https://www.editorialmanager.com/ecolind/ and login as an A</w:t>
      </w:r>
      <w:r>
        <w:rPr>
          <w:rFonts w:ascii="Times New Roman" w:hAnsi="Times New Roman"/>
          <w:i/>
          <w:iCs/>
          <w:lang w:val="en-GB"/>
        </w:rPr>
        <w:t>uthor. On your Main Menu you will see a folder entitled "Submissions Needing Revision". You will find your submission record there.</w:t>
      </w:r>
      <w:r>
        <w:rPr>
          <w:rFonts w:ascii="Times New Roman" w:hAnsi="Times New Roman"/>
          <w:i/>
          <w:iCs/>
          <w:lang w:val="en-GB"/>
        </w:rPr>
        <w:br/>
      </w:r>
      <w:r>
        <w:rPr>
          <w:rFonts w:ascii="Times New Roman" w:hAnsi="Times New Roman"/>
          <w:i/>
          <w:iCs/>
          <w:lang w:val="en-GB"/>
        </w:rPr>
        <w:br/>
        <w:t xml:space="preserve">Please note that this journal offers a new, free service called </w:t>
      </w:r>
      <w:proofErr w:type="spellStart"/>
      <w:r>
        <w:rPr>
          <w:rFonts w:ascii="Times New Roman" w:hAnsi="Times New Roman"/>
          <w:i/>
          <w:iCs/>
          <w:lang w:val="en-GB"/>
        </w:rPr>
        <w:t>AudioSlides</w:t>
      </w:r>
      <w:proofErr w:type="spellEnd"/>
      <w:r>
        <w:rPr>
          <w:rFonts w:ascii="Times New Roman" w:hAnsi="Times New Roman"/>
          <w:i/>
          <w:iCs/>
          <w:lang w:val="en-GB"/>
        </w:rPr>
        <w:t>: brief, webcast-style presentations that are sh</w:t>
      </w:r>
      <w:r>
        <w:rPr>
          <w:rFonts w:ascii="Times New Roman" w:hAnsi="Times New Roman"/>
          <w:i/>
          <w:iCs/>
          <w:lang w:val="en-GB"/>
        </w:rPr>
        <w:t xml:space="preserve">own next to published articles on ScienceDirect (see also http://www.elsevier.com/audioslides). If your paper is accepted for publication, you will automatically receive an invitation to create an </w:t>
      </w:r>
      <w:proofErr w:type="spellStart"/>
      <w:r>
        <w:rPr>
          <w:rFonts w:ascii="Times New Roman" w:hAnsi="Times New Roman"/>
          <w:i/>
          <w:iCs/>
          <w:lang w:val="en-GB"/>
        </w:rPr>
        <w:t>AudioSlides</w:t>
      </w:r>
      <w:proofErr w:type="spellEnd"/>
      <w:r>
        <w:rPr>
          <w:rFonts w:ascii="Times New Roman" w:hAnsi="Times New Roman"/>
          <w:i/>
          <w:iCs/>
          <w:lang w:val="en-GB"/>
        </w:rPr>
        <w:t xml:space="preserve"> presentation.</w:t>
      </w:r>
      <w:r>
        <w:rPr>
          <w:rFonts w:ascii="Times New Roman" w:hAnsi="Times New Roman"/>
          <w:i/>
          <w:iCs/>
          <w:lang w:val="en-GB"/>
        </w:rPr>
        <w:br/>
      </w:r>
      <w:r>
        <w:rPr>
          <w:rFonts w:ascii="Times New Roman" w:hAnsi="Times New Roman"/>
          <w:i/>
          <w:iCs/>
          <w:lang w:val="en-GB"/>
        </w:rPr>
        <w:br/>
        <w:t>NOTE: Upon submitting your revis</w:t>
      </w:r>
      <w:r>
        <w:rPr>
          <w:rFonts w:ascii="Times New Roman" w:hAnsi="Times New Roman"/>
          <w:i/>
          <w:iCs/>
          <w:lang w:val="en-GB"/>
        </w:rPr>
        <w:t>ed manuscript, please upload the source files for your article. We cannot accommodate PDF manuscript files for production purposes. We also ask that when submitting your revision, you follow the journal formatting guidelines. For additional details regardi</w:t>
      </w:r>
      <w:r>
        <w:rPr>
          <w:rFonts w:ascii="Times New Roman" w:hAnsi="Times New Roman"/>
          <w:i/>
          <w:iCs/>
          <w:lang w:val="en-GB"/>
        </w:rPr>
        <w:t>ng acceptable file formats, please refer to the Guide for Authors at: http://www.elsevier.com/journals/ecological-indicators/1470-160X/guide-for-authors</w:t>
      </w:r>
      <w:r>
        <w:rPr>
          <w:rFonts w:ascii="Times New Roman" w:hAnsi="Times New Roman"/>
          <w:i/>
          <w:iCs/>
          <w:lang w:val="en-GB"/>
        </w:rPr>
        <w:br/>
      </w:r>
      <w:r>
        <w:rPr>
          <w:rFonts w:ascii="Times New Roman" w:hAnsi="Times New Roman"/>
          <w:i/>
          <w:iCs/>
          <w:lang w:val="en-GB"/>
        </w:rPr>
        <w:br/>
        <w:t>When submitting your revised paper, we ask that you include the following items:</w:t>
      </w:r>
      <w:r>
        <w:rPr>
          <w:rFonts w:ascii="Times New Roman" w:hAnsi="Times New Roman"/>
          <w:i/>
          <w:iCs/>
          <w:lang w:val="en-GB"/>
        </w:rPr>
        <w:br/>
      </w:r>
      <w:r>
        <w:rPr>
          <w:rFonts w:ascii="Times New Roman" w:hAnsi="Times New Roman"/>
          <w:i/>
          <w:iCs/>
          <w:lang w:val="en-GB"/>
        </w:rPr>
        <w:br/>
        <w:t>Manuscript and Figur</w:t>
      </w:r>
      <w:r>
        <w:rPr>
          <w:rFonts w:ascii="Times New Roman" w:hAnsi="Times New Roman"/>
          <w:i/>
          <w:iCs/>
          <w:lang w:val="en-GB"/>
        </w:rPr>
        <w:t>e Source Files (mandatory)</w:t>
      </w:r>
      <w:r>
        <w:rPr>
          <w:rFonts w:ascii="Times New Roman" w:hAnsi="Times New Roman"/>
          <w:i/>
          <w:iCs/>
          <w:lang w:val="en-GB"/>
        </w:rPr>
        <w:br/>
      </w:r>
      <w:r>
        <w:rPr>
          <w:rFonts w:ascii="Times New Roman" w:hAnsi="Times New Roman"/>
          <w:i/>
          <w:iCs/>
          <w:lang w:val="en-GB"/>
        </w:rPr>
        <w:br/>
      </w:r>
      <w:r>
        <w:rPr>
          <w:rFonts w:ascii="Times New Roman" w:hAnsi="Times New Roman"/>
          <w:i/>
          <w:iCs/>
          <w:lang w:val="en-GB"/>
        </w:rPr>
        <w:lastRenderedPageBreak/>
        <w:t>Please upload the revised manuscript with tracked changes as "Revision, changes marked" file and the clean version with all changes accepted as "Manuscript" file.</w:t>
      </w:r>
      <w:r>
        <w:rPr>
          <w:rFonts w:ascii="Times New Roman" w:hAnsi="Times New Roman"/>
          <w:i/>
          <w:iCs/>
          <w:lang w:val="en-GB"/>
        </w:rPr>
        <w:br/>
      </w:r>
      <w:r>
        <w:rPr>
          <w:rFonts w:ascii="Times New Roman" w:hAnsi="Times New Roman"/>
          <w:i/>
          <w:iCs/>
          <w:lang w:val="en-GB"/>
        </w:rPr>
        <w:br/>
        <w:t>We cannot accommodate PDF manuscript files for production purpos</w:t>
      </w:r>
      <w:r>
        <w:rPr>
          <w:rFonts w:ascii="Times New Roman" w:hAnsi="Times New Roman"/>
          <w:i/>
          <w:iCs/>
          <w:lang w:val="en-GB"/>
        </w:rPr>
        <w:t xml:space="preserve">es. We also ask that when submitting your </w:t>
      </w:r>
      <w:proofErr w:type="gramStart"/>
      <w:r>
        <w:rPr>
          <w:rFonts w:ascii="Times New Roman" w:hAnsi="Times New Roman"/>
          <w:i/>
          <w:iCs/>
          <w:lang w:val="en-GB"/>
        </w:rPr>
        <w:t>revision</w:t>
      </w:r>
      <w:proofErr w:type="gramEnd"/>
      <w:r>
        <w:rPr>
          <w:rFonts w:ascii="Times New Roman" w:hAnsi="Times New Roman"/>
          <w:i/>
          <w:iCs/>
          <w:lang w:val="en-GB"/>
        </w:rPr>
        <w:t xml:space="preserve"> you follow the journal formatting guidelines. Figures and tables may be embedded within the source file for the submission as long as they are of sufficient resolution for </w:t>
      </w:r>
      <w:proofErr w:type="spellStart"/>
      <w:r>
        <w:rPr>
          <w:rFonts w:ascii="Times New Roman" w:hAnsi="Times New Roman"/>
          <w:i/>
          <w:iCs/>
          <w:lang w:val="en-GB"/>
        </w:rPr>
        <w:t>Production.For</w:t>
      </w:r>
      <w:proofErr w:type="spellEnd"/>
      <w:r>
        <w:rPr>
          <w:rFonts w:ascii="Times New Roman" w:hAnsi="Times New Roman"/>
          <w:i/>
          <w:iCs/>
          <w:lang w:val="en-GB"/>
        </w:rPr>
        <w:t xml:space="preserve"> any figure that ca</w:t>
      </w:r>
      <w:r>
        <w:rPr>
          <w:rFonts w:ascii="Times New Roman" w:hAnsi="Times New Roman"/>
          <w:i/>
          <w:iCs/>
          <w:lang w:val="en-GB"/>
        </w:rPr>
        <w:t>nnot be embedded within the source file (such as *.PSD Photoshop files), the original figure needs to be uploaded separately. Refer to the Guide for Authors for additional information.</w:t>
      </w:r>
      <w:r>
        <w:rPr>
          <w:rFonts w:ascii="Times New Roman" w:hAnsi="Times New Roman"/>
          <w:i/>
          <w:iCs/>
          <w:lang w:val="en-GB"/>
        </w:rPr>
        <w:br/>
        <w:t>http://www.elsevier.com/journals/ecological-indicators/1470-160X/guide-</w:t>
      </w:r>
      <w:r>
        <w:rPr>
          <w:rFonts w:ascii="Times New Roman" w:hAnsi="Times New Roman"/>
          <w:i/>
          <w:iCs/>
          <w:lang w:val="en-GB"/>
        </w:rPr>
        <w:t>for-authors</w:t>
      </w:r>
      <w:r>
        <w:rPr>
          <w:rFonts w:ascii="Times New Roman" w:hAnsi="Times New Roman"/>
          <w:i/>
          <w:iCs/>
          <w:lang w:val="en-GB"/>
        </w:rPr>
        <w:br/>
      </w:r>
      <w:r>
        <w:rPr>
          <w:rFonts w:ascii="Times New Roman" w:hAnsi="Times New Roman"/>
          <w:i/>
          <w:iCs/>
          <w:lang w:val="en-GB"/>
        </w:rPr>
        <w:br/>
        <w:t>Highlights (mandatory)</w:t>
      </w:r>
      <w:r>
        <w:rPr>
          <w:rFonts w:ascii="Times New Roman" w:hAnsi="Times New Roman"/>
          <w:i/>
          <w:iCs/>
          <w:lang w:val="en-GB"/>
        </w:rPr>
        <w:br/>
      </w:r>
      <w:r>
        <w:rPr>
          <w:rFonts w:ascii="Times New Roman" w:hAnsi="Times New Roman"/>
          <w:i/>
          <w:iCs/>
          <w:lang w:val="en-GB"/>
        </w:rPr>
        <w:br/>
        <w:t>Highlights consist of a short collection of bullet points that convey the core findings of the article and should be submitted in a separate file in the online submission system. Please use 'Highlights' in the file name</w:t>
      </w:r>
      <w:r>
        <w:rPr>
          <w:rFonts w:ascii="Times New Roman" w:hAnsi="Times New Roman"/>
          <w:i/>
          <w:iCs/>
          <w:lang w:val="en-GB"/>
        </w:rPr>
        <w:t xml:space="preserve"> and include 3 to 5 bullet points (maximum 85 characters, including spaces, per bullet point). See the following website for more information</w:t>
      </w:r>
      <w:r>
        <w:rPr>
          <w:rFonts w:ascii="Times New Roman" w:hAnsi="Times New Roman"/>
          <w:i/>
          <w:iCs/>
          <w:lang w:val="en-GB"/>
        </w:rPr>
        <w:br/>
        <w:t>http://www.elsevier.com/highlights</w:t>
      </w:r>
      <w:r>
        <w:rPr>
          <w:rFonts w:ascii="Times New Roman" w:hAnsi="Times New Roman"/>
          <w:i/>
          <w:iCs/>
          <w:lang w:val="en-GB"/>
        </w:rPr>
        <w:br/>
      </w:r>
      <w:r>
        <w:rPr>
          <w:rFonts w:ascii="Times New Roman" w:hAnsi="Times New Roman"/>
          <w:i/>
          <w:iCs/>
          <w:lang w:val="en-GB"/>
        </w:rPr>
        <w:br/>
        <w:t>Graphical Abstract (optional)</w:t>
      </w:r>
      <w:r>
        <w:rPr>
          <w:rFonts w:ascii="Times New Roman" w:hAnsi="Times New Roman"/>
          <w:i/>
          <w:iCs/>
          <w:lang w:val="en-GB"/>
        </w:rPr>
        <w:br/>
      </w:r>
      <w:r>
        <w:rPr>
          <w:rFonts w:ascii="Times New Roman" w:hAnsi="Times New Roman"/>
          <w:i/>
          <w:iCs/>
          <w:lang w:val="en-GB"/>
        </w:rPr>
        <w:br/>
        <w:t>Graphical Abstracts should summarize the conten</w:t>
      </w:r>
      <w:r>
        <w:rPr>
          <w:rFonts w:ascii="Times New Roman" w:hAnsi="Times New Roman"/>
          <w:i/>
          <w:iCs/>
          <w:lang w:val="en-GB"/>
        </w:rPr>
        <w:t>ts of the article in a concise, pictorial form designed to capture the attention of a wide readership online. Refer to the following website for more information: http://www.elsevier.com/graphicalabstracts</w:t>
      </w:r>
      <w:r>
        <w:rPr>
          <w:rFonts w:ascii="Times New Roman" w:hAnsi="Times New Roman"/>
          <w:i/>
          <w:iCs/>
          <w:lang w:val="en-GB"/>
        </w:rPr>
        <w:br/>
      </w:r>
      <w:r>
        <w:rPr>
          <w:rFonts w:ascii="Times New Roman" w:hAnsi="Times New Roman"/>
          <w:i/>
          <w:iCs/>
          <w:lang w:val="en-GB"/>
        </w:rPr>
        <w:br/>
        <w:t>Ecological Indicators features the Interactive Pl</w:t>
      </w:r>
      <w:r>
        <w:rPr>
          <w:rFonts w:ascii="Times New Roman" w:hAnsi="Times New Roman"/>
          <w:i/>
          <w:iCs/>
          <w:lang w:val="en-GB"/>
        </w:rPr>
        <w:t>ot Viewer, see: http://www.elsevier.com/interactiveplots. Interactive Plots provide easy access to the data behind plots. To include one with your article, please prepare a .csv file with your plot data and test it online at http://authortools.elsevier.com</w:t>
      </w:r>
      <w:r>
        <w:rPr>
          <w:rFonts w:ascii="Times New Roman" w:hAnsi="Times New Roman"/>
          <w:i/>
          <w:iCs/>
          <w:lang w:val="en-GB"/>
        </w:rPr>
        <w:t>/interactiveplots/verification before submission as supplementary material.</w:t>
      </w:r>
      <w:r>
        <w:rPr>
          <w:rFonts w:ascii="Times New Roman" w:hAnsi="Times New Roman"/>
          <w:i/>
          <w:iCs/>
          <w:lang w:val="en-GB"/>
        </w:rPr>
        <w:br/>
      </w:r>
      <w:r>
        <w:rPr>
          <w:rFonts w:ascii="Times New Roman" w:hAnsi="Times New Roman"/>
          <w:i/>
          <w:iCs/>
          <w:lang w:val="en-GB"/>
        </w:rPr>
        <w:br/>
        <w:t>PLEASE NOTE: The journal would like to enrich online articles by visualising and providing geographical details described in Ecological Indicators articles. For this purpose, corr</w:t>
      </w:r>
      <w:r>
        <w:rPr>
          <w:rFonts w:ascii="Times New Roman" w:hAnsi="Times New Roman"/>
          <w:i/>
          <w:iCs/>
          <w:lang w:val="en-GB"/>
        </w:rPr>
        <w:t>esponding KML (</w:t>
      </w:r>
      <w:proofErr w:type="spellStart"/>
      <w:r>
        <w:rPr>
          <w:rFonts w:ascii="Times New Roman" w:hAnsi="Times New Roman"/>
          <w:i/>
          <w:iCs/>
          <w:lang w:val="en-GB"/>
        </w:rPr>
        <w:t>GoogleMaps</w:t>
      </w:r>
      <w:proofErr w:type="spellEnd"/>
      <w:r>
        <w:rPr>
          <w:rFonts w:ascii="Times New Roman" w:hAnsi="Times New Roman"/>
          <w:i/>
          <w:iCs/>
          <w:lang w:val="en-GB"/>
        </w:rPr>
        <w:t xml:space="preserve">) files can be uploaded in our online submission system. Submitted KML files will be published with your online article on ScienceDirect. Elsevier will generate maps from the </w:t>
      </w:r>
      <w:r>
        <w:rPr>
          <w:rFonts w:ascii="Times New Roman" w:hAnsi="Times New Roman"/>
          <w:i/>
          <w:iCs/>
          <w:lang w:val="en-GB"/>
        </w:rPr>
        <w:lastRenderedPageBreak/>
        <w:t>KML files and include them in the online article.</w:t>
      </w:r>
      <w:r>
        <w:rPr>
          <w:rFonts w:ascii="Times New Roman" w:hAnsi="Times New Roman"/>
          <w:i/>
          <w:iCs/>
          <w:lang w:val="en-GB"/>
        </w:rPr>
        <w:br/>
      </w:r>
      <w:r>
        <w:rPr>
          <w:rFonts w:ascii="Times New Roman" w:hAnsi="Times New Roman"/>
          <w:i/>
          <w:iCs/>
          <w:lang w:val="en-GB"/>
        </w:rPr>
        <w:br/>
        <w:t>Ecolo</w:t>
      </w:r>
      <w:r>
        <w:rPr>
          <w:rFonts w:ascii="Times New Roman" w:hAnsi="Times New Roman"/>
          <w:i/>
          <w:iCs/>
          <w:lang w:val="en-GB"/>
        </w:rPr>
        <w:t xml:space="preserve">gical Indicators features the Interactive Map Viewer, http://www.elsevier.com/googlemaps, allowing you to visualize geospatial data with your article in a </w:t>
      </w:r>
      <w:proofErr w:type="spellStart"/>
      <w:r>
        <w:rPr>
          <w:rFonts w:ascii="Times New Roman" w:hAnsi="Times New Roman"/>
          <w:i/>
          <w:iCs/>
          <w:lang w:val="en-GB"/>
        </w:rPr>
        <w:t>GoogleMap</w:t>
      </w:r>
      <w:proofErr w:type="spellEnd"/>
      <w:r>
        <w:rPr>
          <w:rFonts w:ascii="Times New Roman" w:hAnsi="Times New Roman"/>
          <w:i/>
          <w:iCs/>
          <w:lang w:val="en-GB"/>
        </w:rPr>
        <w:t xml:space="preserve">. Our author tool, </w:t>
      </w:r>
      <w:proofErr w:type="gramStart"/>
      <w:r>
        <w:rPr>
          <w:rFonts w:ascii="Times New Roman" w:hAnsi="Times New Roman"/>
          <w:i/>
          <w:iCs/>
          <w:lang w:val="en-GB"/>
        </w:rPr>
        <w:t>http://elsevier-apps.sciverse.com/GoogleMaps/verification ,</w:t>
      </w:r>
      <w:proofErr w:type="gramEnd"/>
      <w:r>
        <w:rPr>
          <w:rFonts w:ascii="Times New Roman" w:hAnsi="Times New Roman"/>
          <w:i/>
          <w:iCs/>
          <w:lang w:val="en-GB"/>
        </w:rPr>
        <w:t xml:space="preserve"> enables creat</w:t>
      </w:r>
      <w:r>
        <w:rPr>
          <w:rFonts w:ascii="Times New Roman" w:hAnsi="Times New Roman"/>
          <w:i/>
          <w:iCs/>
          <w:lang w:val="en-GB"/>
        </w:rPr>
        <w:t>ion of simple Interactive Map files by typing coordinates and a description, and choosing place markers. For more advanced maps, a GIS system or Google Earth can be used. For those, the author tool can be used for inspecting how the file will display onlin</w:t>
      </w:r>
      <w:r>
        <w:rPr>
          <w:rFonts w:ascii="Times New Roman" w:hAnsi="Times New Roman"/>
          <w:i/>
          <w:iCs/>
          <w:lang w:val="en-GB"/>
        </w:rPr>
        <w:t>e. In both cases, the created .</w:t>
      </w:r>
      <w:proofErr w:type="spellStart"/>
      <w:r>
        <w:rPr>
          <w:rFonts w:ascii="Times New Roman" w:hAnsi="Times New Roman"/>
          <w:i/>
          <w:iCs/>
          <w:lang w:val="en-GB"/>
        </w:rPr>
        <w:t>kml</w:t>
      </w:r>
      <w:proofErr w:type="spellEnd"/>
      <w:r>
        <w:rPr>
          <w:rFonts w:ascii="Times New Roman" w:hAnsi="Times New Roman"/>
          <w:i/>
          <w:iCs/>
          <w:lang w:val="en-GB"/>
        </w:rPr>
        <w:t>/.</w:t>
      </w:r>
      <w:proofErr w:type="spellStart"/>
      <w:r>
        <w:rPr>
          <w:rFonts w:ascii="Times New Roman" w:hAnsi="Times New Roman"/>
          <w:i/>
          <w:iCs/>
          <w:lang w:val="en-GB"/>
        </w:rPr>
        <w:t>kmz</w:t>
      </w:r>
      <w:proofErr w:type="spellEnd"/>
      <w:r>
        <w:rPr>
          <w:rFonts w:ascii="Times New Roman" w:hAnsi="Times New Roman"/>
          <w:i/>
          <w:iCs/>
          <w:lang w:val="en-GB"/>
        </w:rPr>
        <w:t xml:space="preserve"> file should be uploaded along with the manuscript in the supplementary files section</w:t>
      </w:r>
      <w:r>
        <w:rPr>
          <w:rFonts w:ascii="Times New Roman" w:hAnsi="Times New Roman"/>
          <w:i/>
          <w:iCs/>
          <w:lang w:val="en-GB"/>
        </w:rPr>
        <w:br/>
      </w:r>
      <w:r>
        <w:rPr>
          <w:rFonts w:ascii="Times New Roman" w:hAnsi="Times New Roman"/>
          <w:i/>
          <w:iCs/>
          <w:lang w:val="en-GB"/>
        </w:rPr>
        <w:br/>
        <w:t>Yours sincerely,</w:t>
      </w:r>
      <w:r>
        <w:rPr>
          <w:rFonts w:ascii="Times New Roman" w:hAnsi="Times New Roman"/>
          <w:i/>
          <w:iCs/>
          <w:lang w:val="en-GB"/>
        </w:rPr>
        <w:br/>
      </w:r>
      <w:r>
        <w:rPr>
          <w:rFonts w:ascii="Times New Roman" w:hAnsi="Times New Roman"/>
          <w:i/>
          <w:iCs/>
          <w:lang w:val="en-GB"/>
        </w:rPr>
        <w:br/>
      </w:r>
      <w:proofErr w:type="spellStart"/>
      <w:r>
        <w:rPr>
          <w:rFonts w:ascii="Times New Roman" w:hAnsi="Times New Roman"/>
          <w:i/>
          <w:iCs/>
          <w:lang w:val="en-GB"/>
        </w:rPr>
        <w:t>Arturas</w:t>
      </w:r>
      <w:proofErr w:type="spellEnd"/>
      <w:r>
        <w:rPr>
          <w:rFonts w:ascii="Times New Roman" w:hAnsi="Times New Roman"/>
          <w:i/>
          <w:iCs/>
          <w:lang w:val="en-GB"/>
        </w:rPr>
        <w:t xml:space="preserve"> </w:t>
      </w:r>
      <w:proofErr w:type="spellStart"/>
      <w:r>
        <w:rPr>
          <w:rFonts w:ascii="Times New Roman" w:hAnsi="Times New Roman"/>
          <w:i/>
          <w:iCs/>
          <w:lang w:val="en-GB"/>
        </w:rPr>
        <w:t>Kaklauskas</w:t>
      </w:r>
      <w:proofErr w:type="spellEnd"/>
      <w:r>
        <w:rPr>
          <w:rFonts w:ascii="Times New Roman" w:hAnsi="Times New Roman"/>
          <w:i/>
          <w:iCs/>
          <w:lang w:val="en-GB"/>
        </w:rPr>
        <w:t xml:space="preserve">, Prof, </w:t>
      </w:r>
      <w:proofErr w:type="spellStart"/>
      <w:r>
        <w:rPr>
          <w:rFonts w:ascii="Times New Roman" w:hAnsi="Times New Roman"/>
          <w:i/>
          <w:iCs/>
          <w:lang w:val="en-GB"/>
        </w:rPr>
        <w:t>DrSc</w:t>
      </w:r>
      <w:proofErr w:type="spellEnd"/>
      <w:r>
        <w:rPr>
          <w:rFonts w:ascii="Times New Roman" w:hAnsi="Times New Roman"/>
          <w:i/>
          <w:iCs/>
          <w:lang w:val="en-GB"/>
        </w:rPr>
        <w:t>, PhD</w:t>
      </w:r>
      <w:r>
        <w:rPr>
          <w:rFonts w:ascii="Times New Roman" w:hAnsi="Times New Roman"/>
          <w:i/>
          <w:iCs/>
          <w:lang w:val="en-GB"/>
        </w:rPr>
        <w:br/>
        <w:t>Associate Editor</w:t>
      </w:r>
      <w:r>
        <w:rPr>
          <w:rFonts w:ascii="Times New Roman" w:hAnsi="Times New Roman"/>
          <w:i/>
          <w:iCs/>
          <w:lang w:val="en-GB"/>
        </w:rPr>
        <w:br/>
        <w:t>Ecological Indicators</w:t>
      </w:r>
      <w:r>
        <w:rPr>
          <w:rFonts w:ascii="Times New Roman" w:hAnsi="Times New Roman"/>
          <w:i/>
          <w:iCs/>
          <w:lang w:val="en-GB"/>
        </w:rPr>
        <w:br/>
      </w:r>
      <w:r>
        <w:rPr>
          <w:rFonts w:ascii="Times New Roman" w:hAnsi="Times New Roman"/>
          <w:i/>
          <w:iCs/>
          <w:lang w:val="en-GB"/>
        </w:rPr>
        <w:br/>
      </w:r>
    </w:p>
    <w:p w14:paraId="51A2CD43" w14:textId="77777777" w:rsidR="002B5643" w:rsidRDefault="002B5643">
      <w:pPr>
        <w:spacing w:after="113" w:line="360" w:lineRule="auto"/>
        <w:rPr>
          <w:rFonts w:ascii="Times New Roman" w:hAnsi="Times New Roman"/>
          <w:i/>
          <w:iCs/>
          <w:lang w:val="en-GB"/>
        </w:rPr>
      </w:pPr>
    </w:p>
    <w:p w14:paraId="6DA96A83" w14:textId="77777777" w:rsidR="002B5643" w:rsidRDefault="002B5643">
      <w:pPr>
        <w:spacing w:after="113" w:line="360" w:lineRule="auto"/>
        <w:rPr>
          <w:rFonts w:ascii="Times New Roman" w:hAnsi="Times New Roman"/>
          <w:i/>
          <w:iCs/>
          <w:lang w:val="en-GB"/>
        </w:rPr>
      </w:pPr>
    </w:p>
    <w:p w14:paraId="1768285E" w14:textId="77777777" w:rsidR="002B5643" w:rsidRDefault="002B5643">
      <w:pPr>
        <w:spacing w:after="113" w:line="360" w:lineRule="auto"/>
        <w:rPr>
          <w:rFonts w:ascii="Times New Roman" w:hAnsi="Times New Roman"/>
          <w:i/>
          <w:iCs/>
          <w:lang w:val="en-GB"/>
        </w:rPr>
      </w:pPr>
    </w:p>
    <w:p w14:paraId="11E14C88" w14:textId="77777777" w:rsidR="002B5643" w:rsidRDefault="002B5643">
      <w:pPr>
        <w:spacing w:after="113" w:line="360" w:lineRule="auto"/>
        <w:rPr>
          <w:rFonts w:ascii="Times New Roman" w:hAnsi="Times New Roman"/>
          <w:i/>
          <w:iCs/>
          <w:lang w:val="en-GB"/>
        </w:rPr>
      </w:pPr>
    </w:p>
    <w:p w14:paraId="0B41C198" w14:textId="77777777" w:rsidR="002B5643" w:rsidRDefault="002B5643">
      <w:pPr>
        <w:spacing w:after="113" w:line="360" w:lineRule="auto"/>
        <w:rPr>
          <w:rFonts w:ascii="Times New Roman" w:hAnsi="Times New Roman"/>
          <w:i/>
          <w:iCs/>
          <w:lang w:val="en-GB"/>
        </w:rPr>
      </w:pPr>
    </w:p>
    <w:p w14:paraId="74ACA2EE" w14:textId="77777777" w:rsidR="002B5643" w:rsidRDefault="002B5643">
      <w:pPr>
        <w:spacing w:after="113" w:line="360" w:lineRule="auto"/>
        <w:rPr>
          <w:rFonts w:ascii="Times New Roman" w:hAnsi="Times New Roman"/>
          <w:i/>
          <w:iCs/>
          <w:lang w:val="en-GB"/>
        </w:rPr>
      </w:pPr>
    </w:p>
    <w:p w14:paraId="1DF385F0" w14:textId="77777777" w:rsidR="002B5643" w:rsidRDefault="002B5643">
      <w:pPr>
        <w:spacing w:after="113" w:line="360" w:lineRule="auto"/>
        <w:rPr>
          <w:rFonts w:ascii="Times New Roman" w:hAnsi="Times New Roman"/>
          <w:i/>
          <w:iCs/>
          <w:lang w:val="en-GB"/>
        </w:rPr>
      </w:pPr>
    </w:p>
    <w:p w14:paraId="22661D3C" w14:textId="77777777" w:rsidR="002B5643" w:rsidRDefault="002B5643">
      <w:pPr>
        <w:spacing w:after="113" w:line="360" w:lineRule="auto"/>
        <w:rPr>
          <w:rFonts w:ascii="Times New Roman" w:hAnsi="Times New Roman"/>
          <w:i/>
          <w:iCs/>
          <w:lang w:val="en-GB"/>
        </w:rPr>
      </w:pPr>
    </w:p>
    <w:p w14:paraId="427C407E" w14:textId="77777777" w:rsidR="002B5643" w:rsidRDefault="002B5643">
      <w:pPr>
        <w:spacing w:after="113" w:line="360" w:lineRule="auto"/>
        <w:rPr>
          <w:rFonts w:ascii="Times New Roman" w:hAnsi="Times New Roman"/>
          <w:i/>
          <w:iCs/>
          <w:lang w:val="en-GB"/>
        </w:rPr>
      </w:pPr>
    </w:p>
    <w:p w14:paraId="33C2F65E" w14:textId="77777777" w:rsidR="002B5643" w:rsidRDefault="002B5643">
      <w:pPr>
        <w:spacing w:after="113" w:line="360" w:lineRule="auto"/>
        <w:rPr>
          <w:rFonts w:ascii="Times New Roman" w:hAnsi="Times New Roman"/>
          <w:i/>
          <w:iCs/>
          <w:lang w:val="en-GB"/>
        </w:rPr>
      </w:pPr>
    </w:p>
    <w:p w14:paraId="597250C2" w14:textId="77777777" w:rsidR="002B5643" w:rsidRDefault="002B5643">
      <w:pPr>
        <w:spacing w:after="113" w:line="360" w:lineRule="auto"/>
        <w:rPr>
          <w:rFonts w:ascii="Times New Roman" w:hAnsi="Times New Roman"/>
          <w:i/>
          <w:iCs/>
          <w:lang w:val="en-GB"/>
        </w:rPr>
      </w:pPr>
    </w:p>
    <w:p w14:paraId="11910FCD" w14:textId="77777777" w:rsidR="002B5643" w:rsidRDefault="002B5643">
      <w:pPr>
        <w:spacing w:after="113" w:line="360" w:lineRule="auto"/>
        <w:rPr>
          <w:rFonts w:ascii="Times New Roman" w:hAnsi="Times New Roman"/>
          <w:i/>
          <w:iCs/>
          <w:lang w:val="en-GB"/>
        </w:rPr>
      </w:pPr>
    </w:p>
    <w:p w14:paraId="0517DF7A" w14:textId="77777777" w:rsidR="002B5643" w:rsidRDefault="002B5643">
      <w:pPr>
        <w:spacing w:after="113" w:line="360" w:lineRule="auto"/>
        <w:rPr>
          <w:rFonts w:ascii="Times New Roman" w:hAnsi="Times New Roman"/>
          <w:i/>
          <w:iCs/>
          <w:lang w:val="en-GB"/>
        </w:rPr>
      </w:pPr>
    </w:p>
    <w:p w14:paraId="7FE5010A" w14:textId="77777777" w:rsidR="002B5643" w:rsidRDefault="002B5643">
      <w:pPr>
        <w:spacing w:after="113" w:line="360" w:lineRule="auto"/>
        <w:rPr>
          <w:rFonts w:ascii="Times New Roman" w:hAnsi="Times New Roman"/>
          <w:i/>
          <w:iCs/>
          <w:lang w:val="en-GB"/>
        </w:rPr>
      </w:pPr>
    </w:p>
    <w:p w14:paraId="0F65E5E8" w14:textId="77777777" w:rsidR="002B5643" w:rsidRDefault="00482FF2">
      <w:pPr>
        <w:spacing w:after="113" w:line="360" w:lineRule="auto"/>
        <w:rPr>
          <w:rFonts w:ascii="Times New Roman" w:hAnsi="Times New Roman"/>
          <w:i/>
          <w:iCs/>
          <w:lang w:val="en-GB"/>
        </w:rPr>
      </w:pPr>
      <w:r>
        <w:rPr>
          <w:rFonts w:ascii="Times New Roman" w:hAnsi="Times New Roman"/>
          <w:i/>
          <w:iCs/>
          <w:lang w:val="en-GB"/>
        </w:rPr>
        <w:lastRenderedPageBreak/>
        <w:t>Reviewers' comments:</w:t>
      </w:r>
      <w:r>
        <w:rPr>
          <w:rFonts w:ascii="Times New Roman" w:hAnsi="Times New Roman"/>
          <w:i/>
          <w:iCs/>
          <w:lang w:val="en-GB"/>
        </w:rPr>
        <w:br/>
      </w:r>
      <w:r>
        <w:rPr>
          <w:rFonts w:ascii="Times New Roman" w:hAnsi="Times New Roman"/>
          <w:i/>
          <w:iCs/>
          <w:lang w:val="en-GB"/>
        </w:rPr>
        <w:br/>
        <w:t xml:space="preserve">Reviewer #1: </w:t>
      </w:r>
      <w:proofErr w:type="spellStart"/>
      <w:r>
        <w:rPr>
          <w:rFonts w:ascii="Times New Roman" w:hAnsi="Times New Roman"/>
          <w:i/>
          <w:iCs/>
          <w:lang w:val="en-GB"/>
        </w:rPr>
        <w:t>Ecol</w:t>
      </w:r>
      <w:proofErr w:type="spellEnd"/>
      <w:r>
        <w:rPr>
          <w:rFonts w:ascii="Times New Roman" w:hAnsi="Times New Roman"/>
          <w:i/>
          <w:iCs/>
          <w:lang w:val="en-GB"/>
        </w:rPr>
        <w:t xml:space="preserve"> </w:t>
      </w:r>
      <w:proofErr w:type="spellStart"/>
      <w:r>
        <w:rPr>
          <w:rFonts w:ascii="Times New Roman" w:hAnsi="Times New Roman"/>
          <w:i/>
          <w:iCs/>
          <w:lang w:val="en-GB"/>
        </w:rPr>
        <w:t>Ind</w:t>
      </w:r>
      <w:proofErr w:type="spellEnd"/>
      <w:r>
        <w:rPr>
          <w:rFonts w:ascii="Times New Roman" w:hAnsi="Times New Roman"/>
          <w:i/>
          <w:iCs/>
          <w:lang w:val="en-GB"/>
        </w:rPr>
        <w:t xml:space="preserve"> 20200</w:t>
      </w:r>
      <w:r>
        <w:rPr>
          <w:rFonts w:ascii="Times New Roman" w:hAnsi="Times New Roman"/>
          <w:i/>
          <w:iCs/>
          <w:lang w:val="en-GB"/>
        </w:rPr>
        <w:br/>
      </w:r>
      <w:r>
        <w:rPr>
          <w:rFonts w:ascii="Times New Roman" w:hAnsi="Times New Roman"/>
          <w:i/>
          <w:iCs/>
          <w:lang w:val="en-GB"/>
        </w:rPr>
        <w:br/>
      </w:r>
      <w:r>
        <w:rPr>
          <w:rFonts w:ascii="Times New Roman" w:hAnsi="Times New Roman"/>
          <w:i/>
          <w:iCs/>
          <w:lang w:val="en-GB"/>
        </w:rPr>
        <w:t>The submission presents an R-based tool designed to calculate a vegetation-o-centric time series indicator, with inputs derived from remote sensing. The indicator is relatively intuitive and rather elegant. The ultimate result</w:t>
      </w:r>
      <w:r>
        <w:rPr>
          <w:rFonts w:ascii="Times New Roman" w:hAnsi="Times New Roman"/>
          <w:i/>
          <w:iCs/>
          <w:lang w:val="en-GB"/>
        </w:rPr>
        <w:t xml:space="preserve"> is a map using binned categories and a large-scale and useful case study is included.</w:t>
      </w:r>
    </w:p>
    <w:p w14:paraId="53319FC4" w14:textId="77777777" w:rsidR="002B5643" w:rsidRDefault="00482FF2">
      <w:pPr>
        <w:spacing w:after="113" w:line="360" w:lineRule="auto"/>
        <w:rPr>
          <w:rFonts w:ascii="Times New Roman" w:hAnsi="Times New Roman"/>
          <w:i/>
          <w:iCs/>
          <w:lang w:val="en-GB"/>
        </w:rPr>
      </w:pPr>
      <w:r>
        <w:rPr>
          <w:rFonts w:ascii="Times New Roman" w:hAnsi="Times New Roman"/>
          <w:i/>
          <w:iCs/>
          <w:lang w:val="en-GB"/>
        </w:rPr>
        <w:t>This manuscript is particularly well-written and logically-presented but strongly methodologically oriented. There is not a lot of context provided. The submission esche</w:t>
      </w:r>
      <w:r>
        <w:rPr>
          <w:rFonts w:ascii="Times New Roman" w:hAnsi="Times New Roman"/>
          <w:i/>
          <w:iCs/>
          <w:lang w:val="en-GB"/>
        </w:rPr>
        <w:t>ws the more typical Intro-Methods-Results-Discussion format for what is akin to a cookbook approach. The manuscript might not be a good fit for many journals, but it is perhaps an excellent fit for Ecological Indicators. I think that the work could prove t</w:t>
      </w:r>
      <w:r>
        <w:rPr>
          <w:rFonts w:ascii="Times New Roman" w:hAnsi="Times New Roman"/>
          <w:i/>
          <w:iCs/>
          <w:lang w:val="en-GB"/>
        </w:rPr>
        <w:t xml:space="preserve">o be a much-used reference for other practitioners in this area but it may, conversely, have little appeal for generalist readers in ecology and the environmental sciences. </w:t>
      </w:r>
    </w:p>
    <w:p w14:paraId="31CAFBAB" w14:textId="77777777" w:rsidR="002B5643" w:rsidRDefault="00482FF2">
      <w:pPr>
        <w:spacing w:after="113" w:line="360" w:lineRule="auto"/>
        <w:rPr>
          <w:rFonts w:ascii="Times New Roman" w:hAnsi="Times New Roman"/>
          <w:i/>
          <w:iCs/>
          <w:lang w:val="en-GB"/>
        </w:rPr>
      </w:pPr>
      <w:r>
        <w:rPr>
          <w:rFonts w:ascii="Times New Roman" w:hAnsi="Times New Roman"/>
          <w:b/>
          <w:bCs/>
          <w:lang w:val="en-GB"/>
        </w:rPr>
        <w:t xml:space="preserve">Response: </w:t>
      </w:r>
    </w:p>
    <w:p w14:paraId="5325A450" w14:textId="77777777" w:rsidR="002B5643" w:rsidRDefault="00482FF2">
      <w:pPr>
        <w:spacing w:after="113" w:line="360" w:lineRule="auto"/>
        <w:rPr>
          <w:rFonts w:ascii="Times New Roman" w:hAnsi="Times New Roman"/>
          <w:i/>
          <w:iCs/>
          <w:lang w:val="en-GB"/>
        </w:rPr>
      </w:pPr>
      <w:r>
        <w:rPr>
          <w:rFonts w:ascii="Times New Roman" w:hAnsi="Times New Roman"/>
          <w:b/>
          <w:bCs/>
          <w:lang w:val="en-GB"/>
        </w:rPr>
        <w:t xml:space="preserve">We would like to thank Reviewer #1 for agreeing to review this article </w:t>
      </w:r>
      <w:r>
        <w:rPr>
          <w:rFonts w:ascii="Times New Roman" w:hAnsi="Times New Roman"/>
          <w:b/>
          <w:bCs/>
          <w:lang w:val="en-GB"/>
        </w:rPr>
        <w:t>and for his/her comments.</w:t>
      </w:r>
      <w:r>
        <w:rPr>
          <w:rFonts w:ascii="Times New Roman" w:hAnsi="Times New Roman"/>
          <w:i/>
          <w:iCs/>
          <w:lang w:val="en-GB"/>
        </w:rPr>
        <w:br/>
      </w:r>
      <w:r>
        <w:rPr>
          <w:rFonts w:ascii="Times New Roman" w:hAnsi="Times New Roman"/>
          <w:b/>
          <w:bCs/>
          <w:lang w:val="en-GB"/>
        </w:rPr>
        <w:t xml:space="preserve">It is true that this paper’s main purpose is to introduce the </w:t>
      </w:r>
      <w:proofErr w:type="spellStart"/>
      <w:r>
        <w:rPr>
          <w:rFonts w:ascii="Times New Roman" w:hAnsi="Times New Roman"/>
          <w:b/>
          <w:bCs/>
          <w:lang w:val="en-GB"/>
        </w:rPr>
        <w:t>LPDynR</w:t>
      </w:r>
      <w:proofErr w:type="spellEnd"/>
      <w:r>
        <w:rPr>
          <w:rFonts w:ascii="Times New Roman" w:hAnsi="Times New Roman"/>
          <w:b/>
          <w:bCs/>
          <w:lang w:val="en-GB"/>
        </w:rPr>
        <w:t xml:space="preserve"> tool rather than analyse the final product provided here with the case study. And, therefore, the target audience are mostly practitioners who might be intereste</w:t>
      </w:r>
      <w:r>
        <w:rPr>
          <w:rFonts w:ascii="Times New Roman" w:hAnsi="Times New Roman"/>
          <w:b/>
          <w:bCs/>
          <w:lang w:val="en-GB"/>
        </w:rPr>
        <w:t xml:space="preserve">d in using this tool for their own analysis. The case study is included as a way to illustrate </w:t>
      </w:r>
      <w:proofErr w:type="spellStart"/>
      <w:r>
        <w:rPr>
          <w:rFonts w:ascii="Times New Roman" w:hAnsi="Times New Roman"/>
          <w:b/>
          <w:bCs/>
          <w:lang w:val="en-GB"/>
        </w:rPr>
        <w:t>LPDynR</w:t>
      </w:r>
      <w:proofErr w:type="spellEnd"/>
      <w:r>
        <w:rPr>
          <w:rFonts w:ascii="Times New Roman" w:hAnsi="Times New Roman"/>
          <w:b/>
          <w:bCs/>
          <w:lang w:val="en-GB"/>
        </w:rPr>
        <w:t xml:space="preserve"> functionalities and to show the final products which can be derived by using them. We leave for future studies/papers deeper analysis and ecological inter</w:t>
      </w:r>
      <w:r>
        <w:rPr>
          <w:rFonts w:ascii="Times New Roman" w:hAnsi="Times New Roman"/>
          <w:b/>
          <w:bCs/>
          <w:lang w:val="en-GB"/>
        </w:rPr>
        <w:t>pretation of results obtained both with the same data set used here and with others (comparison of different data sources, interpretation of regional to global product, etc). However, as requested also by other reviewers, we have included now some more dis</w:t>
      </w:r>
      <w:r>
        <w:rPr>
          <w:rFonts w:ascii="Times New Roman" w:hAnsi="Times New Roman"/>
          <w:b/>
          <w:bCs/>
          <w:lang w:val="en-GB"/>
        </w:rPr>
        <w:t>cussion about the case study presented in the manuscript</w:t>
      </w:r>
      <w:r>
        <w:rPr>
          <w:rFonts w:ascii="Times New Roman" w:hAnsi="Times New Roman"/>
          <w:b/>
          <w:bCs/>
          <w:lang w:val="en-GB"/>
        </w:rPr>
        <w:br/>
      </w:r>
    </w:p>
    <w:p w14:paraId="661D7F0E" w14:textId="77777777" w:rsidR="002B5643" w:rsidRDefault="00482FF2">
      <w:pPr>
        <w:spacing w:after="113" w:line="360" w:lineRule="auto"/>
        <w:rPr>
          <w:rFonts w:ascii="Times New Roman" w:hAnsi="Times New Roman"/>
          <w:i/>
          <w:iCs/>
          <w:lang w:val="en-GB"/>
        </w:rPr>
      </w:pPr>
      <w:r>
        <w:rPr>
          <w:rFonts w:ascii="Times New Roman" w:hAnsi="Times New Roman"/>
          <w:i/>
          <w:iCs/>
          <w:lang w:val="en-GB"/>
        </w:rPr>
        <w:t>*The concluding sentence of the conclusions* captures the primacy of methodology over context: "The package, once installed, includes several examples and a small data set for testing the functional</w:t>
      </w:r>
      <w:r>
        <w:rPr>
          <w:rFonts w:ascii="Times New Roman" w:hAnsi="Times New Roman"/>
          <w:i/>
          <w:iCs/>
          <w:lang w:val="en-GB"/>
        </w:rPr>
        <w:t>ities and the different parameters to tune them." This is not a bad thing, just a departure from the norm for papers in this field.</w:t>
      </w:r>
    </w:p>
    <w:p w14:paraId="14A02ECE" w14:textId="77777777" w:rsidR="002B5643" w:rsidRDefault="00482FF2">
      <w:pPr>
        <w:spacing w:after="113" w:line="360" w:lineRule="auto"/>
        <w:rPr>
          <w:rFonts w:ascii="Times New Roman" w:hAnsi="Times New Roman"/>
          <w:i/>
          <w:iCs/>
          <w:lang w:val="en-GB"/>
        </w:rPr>
      </w:pPr>
      <w:r>
        <w:rPr>
          <w:rFonts w:ascii="Times New Roman" w:hAnsi="Times New Roman"/>
          <w:b/>
          <w:bCs/>
          <w:lang w:val="en-GB"/>
        </w:rPr>
        <w:t xml:space="preserve">Response: </w:t>
      </w:r>
    </w:p>
    <w:p w14:paraId="60304BD5" w14:textId="77777777" w:rsidR="002B5643" w:rsidRDefault="00482FF2">
      <w:pPr>
        <w:spacing w:after="113" w:line="360" w:lineRule="auto"/>
        <w:rPr>
          <w:rFonts w:ascii="Times New Roman" w:hAnsi="Times New Roman"/>
          <w:i/>
          <w:iCs/>
          <w:lang w:val="en-GB"/>
        </w:rPr>
      </w:pPr>
      <w:r>
        <w:rPr>
          <w:rFonts w:ascii="Times New Roman" w:hAnsi="Times New Roman"/>
          <w:b/>
          <w:bCs/>
          <w:lang w:val="en-GB"/>
        </w:rPr>
        <w:lastRenderedPageBreak/>
        <w:t>We also agree. This last paragraph was just a take-home message of the introduced tool, as it is itself the start</w:t>
      </w:r>
      <w:r>
        <w:rPr>
          <w:rFonts w:ascii="Times New Roman" w:hAnsi="Times New Roman"/>
          <w:b/>
          <w:bCs/>
          <w:lang w:val="en-GB"/>
        </w:rPr>
        <w:t xml:space="preserve">ing point for the users to use </w:t>
      </w:r>
      <w:proofErr w:type="spellStart"/>
      <w:r>
        <w:rPr>
          <w:rFonts w:ascii="Times New Roman" w:hAnsi="Times New Roman"/>
          <w:b/>
          <w:bCs/>
          <w:lang w:val="en-GB"/>
        </w:rPr>
        <w:t>LPDynR</w:t>
      </w:r>
      <w:proofErr w:type="spellEnd"/>
      <w:r>
        <w:rPr>
          <w:rFonts w:ascii="Times New Roman" w:hAnsi="Times New Roman"/>
          <w:b/>
          <w:bCs/>
          <w:lang w:val="en-GB"/>
        </w:rPr>
        <w:t xml:space="preserve"> for their calculations. As mentioned now in the Introduction (L93-96), the LPD product derived with this tool is the one suggested by the UNCCD to derive the SDG Indicator 15.3.1, thus it is expected that some of the c</w:t>
      </w:r>
      <w:r>
        <w:rPr>
          <w:rFonts w:ascii="Times New Roman" w:hAnsi="Times New Roman"/>
          <w:b/>
          <w:bCs/>
          <w:lang w:val="en-GB"/>
        </w:rPr>
        <w:t xml:space="preserve">ountries which need to report their land degradation neutrality level will use, directly or indirectly </w:t>
      </w:r>
      <w:proofErr w:type="spellStart"/>
      <w:r>
        <w:rPr>
          <w:rFonts w:ascii="Times New Roman" w:hAnsi="Times New Roman"/>
          <w:b/>
          <w:bCs/>
          <w:lang w:val="en-GB"/>
        </w:rPr>
        <w:t>LPDynR</w:t>
      </w:r>
      <w:proofErr w:type="spellEnd"/>
      <w:r>
        <w:rPr>
          <w:rFonts w:ascii="Times New Roman" w:hAnsi="Times New Roman"/>
          <w:b/>
          <w:bCs/>
          <w:lang w:val="en-GB"/>
        </w:rPr>
        <w:t>.</w:t>
      </w:r>
      <w:r>
        <w:rPr>
          <w:rFonts w:ascii="Times New Roman" w:hAnsi="Times New Roman"/>
          <w:b/>
          <w:bCs/>
          <w:lang w:val="en-GB"/>
        </w:rPr>
        <w:br/>
        <w:t>However, we have restructured the Conclusions section and we hope now it is more comprehensive.</w:t>
      </w:r>
    </w:p>
    <w:p w14:paraId="37DA10A8" w14:textId="77777777" w:rsidR="002B5643" w:rsidRDefault="00482FF2">
      <w:pPr>
        <w:spacing w:after="113" w:line="360" w:lineRule="auto"/>
        <w:rPr>
          <w:rFonts w:ascii="Times New Roman" w:hAnsi="Times New Roman"/>
          <w:i/>
          <w:iCs/>
          <w:lang w:val="en-GB"/>
        </w:rPr>
      </w:pPr>
      <w:r>
        <w:rPr>
          <w:rFonts w:ascii="Times New Roman" w:hAnsi="Times New Roman"/>
          <w:i/>
          <w:iCs/>
          <w:lang w:val="en-GB"/>
        </w:rPr>
        <w:br/>
        <w:t>Small points:</w:t>
      </w:r>
      <w:r>
        <w:rPr>
          <w:rFonts w:ascii="Times New Roman" w:hAnsi="Times New Roman"/>
          <w:i/>
          <w:iCs/>
          <w:lang w:val="en-GB"/>
        </w:rPr>
        <w:br/>
      </w:r>
      <w:r>
        <w:rPr>
          <w:rFonts w:ascii="Times New Roman" w:hAnsi="Times New Roman"/>
          <w:i/>
          <w:iCs/>
          <w:lang w:val="en-GB"/>
        </w:rPr>
        <w:br/>
        <w:t>Highlights: I think that abbrevia</w:t>
      </w:r>
      <w:r>
        <w:rPr>
          <w:rFonts w:ascii="Times New Roman" w:hAnsi="Times New Roman"/>
          <w:i/>
          <w:iCs/>
          <w:lang w:val="en-GB"/>
        </w:rPr>
        <w:t>tions make a paper more difficult to read in general, and there is little benefit to using them. In particular, abbreviations should be avoided in the Highlights.</w:t>
      </w:r>
      <w:r>
        <w:rPr>
          <w:rFonts w:ascii="Times New Roman" w:hAnsi="Times New Roman"/>
          <w:i/>
          <w:iCs/>
          <w:lang w:val="en-GB"/>
        </w:rPr>
        <w:br/>
      </w:r>
      <w:r>
        <w:rPr>
          <w:rFonts w:ascii="Times New Roman" w:hAnsi="Times New Roman"/>
          <w:b/>
          <w:bCs/>
          <w:lang w:val="en-GB"/>
        </w:rPr>
        <w:t>Response:</w:t>
      </w:r>
    </w:p>
    <w:p w14:paraId="43BDD48C" w14:textId="77777777" w:rsidR="002B5643" w:rsidRDefault="00482FF2">
      <w:pPr>
        <w:spacing w:after="113" w:line="360" w:lineRule="auto"/>
        <w:rPr>
          <w:rFonts w:ascii="Times New Roman" w:hAnsi="Times New Roman"/>
          <w:lang w:val="en-GB"/>
        </w:rPr>
      </w:pPr>
      <w:r>
        <w:rPr>
          <w:rFonts w:ascii="Times New Roman" w:hAnsi="Times New Roman"/>
          <w:b/>
          <w:bCs/>
          <w:lang w:val="en-GB"/>
        </w:rPr>
        <w:t xml:space="preserve">The length of each highlight is very limited, therefore, if we use </w:t>
      </w:r>
      <w:r>
        <w:rPr>
          <w:rFonts w:ascii="Times New Roman" w:hAnsi="Times New Roman"/>
          <w:b/>
          <w:bCs/>
          <w:lang w:val="en-GB"/>
        </w:rPr>
        <w:t>Sustainable Deve</w:t>
      </w:r>
      <w:r>
        <w:rPr>
          <w:rFonts w:ascii="Times New Roman" w:hAnsi="Times New Roman"/>
          <w:b/>
          <w:bCs/>
          <w:lang w:val="en-GB"/>
        </w:rPr>
        <w:t xml:space="preserve">lopment Goal instead of SDG, that limit is almost already reached. Moreover, we believe that, in this particular case, SDGs is probably more </w:t>
      </w:r>
      <w:proofErr w:type="spellStart"/>
      <w:r>
        <w:rPr>
          <w:rFonts w:ascii="Times New Roman" w:hAnsi="Times New Roman"/>
          <w:b/>
          <w:bCs/>
          <w:lang w:val="en-GB"/>
        </w:rPr>
        <w:t>well known</w:t>
      </w:r>
      <w:proofErr w:type="spellEnd"/>
      <w:r>
        <w:rPr>
          <w:rFonts w:ascii="Times New Roman" w:hAnsi="Times New Roman"/>
          <w:b/>
          <w:bCs/>
          <w:lang w:val="en-GB"/>
        </w:rPr>
        <w:t xml:space="preserve"> and wider used than the not abbreviated term. </w:t>
      </w:r>
    </w:p>
    <w:p w14:paraId="648FDEB1" w14:textId="77777777" w:rsidR="002B5643" w:rsidRDefault="00482FF2">
      <w:pPr>
        <w:spacing w:after="113" w:line="360" w:lineRule="auto"/>
        <w:rPr>
          <w:rFonts w:ascii="Times New Roman" w:hAnsi="Times New Roman"/>
          <w:b/>
          <w:bCs/>
          <w:lang w:val="en-GB"/>
        </w:rPr>
      </w:pPr>
      <w:r>
        <w:rPr>
          <w:rFonts w:ascii="Times New Roman" w:hAnsi="Times New Roman"/>
          <w:b/>
          <w:bCs/>
          <w:lang w:val="en-GB"/>
        </w:rPr>
        <w:t>In contrast, we keep the not abbreviated term “Land Produ</w:t>
      </w:r>
      <w:r>
        <w:rPr>
          <w:rFonts w:ascii="Times New Roman" w:hAnsi="Times New Roman"/>
          <w:b/>
          <w:bCs/>
          <w:lang w:val="en-GB"/>
        </w:rPr>
        <w:t>ctivity Dynamics” in the highlights. And, in addition, we have also tried to reduce the use of abbreviations along the main text of the article, and particularly in the abstract and conclusions, but especially where the use of the not abbreviated term is n</w:t>
      </w:r>
      <w:r>
        <w:rPr>
          <w:rFonts w:ascii="Times New Roman" w:hAnsi="Times New Roman"/>
          <w:b/>
          <w:bCs/>
          <w:lang w:val="en-GB"/>
        </w:rPr>
        <w:t>ot compromising the readability of the text.</w:t>
      </w:r>
    </w:p>
    <w:p w14:paraId="7E5F125A" w14:textId="77777777" w:rsidR="002B5643" w:rsidRDefault="002B5643">
      <w:pPr>
        <w:spacing w:after="113" w:line="360" w:lineRule="auto"/>
        <w:rPr>
          <w:rFonts w:hint="eastAsia"/>
          <w:b/>
          <w:bCs/>
        </w:rPr>
      </w:pPr>
    </w:p>
    <w:p w14:paraId="204FEFAC" w14:textId="77777777" w:rsidR="002B5643" w:rsidRDefault="00482FF2">
      <w:pPr>
        <w:spacing w:after="113" w:line="360" w:lineRule="auto"/>
        <w:rPr>
          <w:rFonts w:ascii="Times New Roman" w:hAnsi="Times New Roman"/>
          <w:i/>
          <w:iCs/>
          <w:lang w:val="en-GB"/>
        </w:rPr>
      </w:pPr>
      <w:r>
        <w:rPr>
          <w:rFonts w:ascii="Times New Roman" w:hAnsi="Times New Roman"/>
          <w:i/>
          <w:iCs/>
          <w:lang w:val="en-GB"/>
        </w:rPr>
        <w:t>L 139 Along those same lines . . .</w:t>
      </w:r>
      <w:r>
        <w:rPr>
          <w:rFonts w:ascii="Times New Roman" w:hAnsi="Times New Roman"/>
          <w:i/>
          <w:iCs/>
          <w:lang w:val="en-GB"/>
        </w:rPr>
        <w:br/>
        <w:t>"Above ground vegetation productivity (from now on, SB)</w:t>
      </w:r>
      <w:r>
        <w:rPr>
          <w:rFonts w:ascii="Times New Roman" w:hAnsi="Times New Roman"/>
          <w:i/>
          <w:iCs/>
          <w:lang w:val="en-GB"/>
        </w:rPr>
        <w:br/>
        <w:t>Above ground season vegetation productivity (from now on, CF)</w:t>
      </w:r>
      <w:r>
        <w:rPr>
          <w:rFonts w:ascii="Times New Roman" w:hAnsi="Times New Roman"/>
          <w:i/>
          <w:iCs/>
          <w:lang w:val="en-GB"/>
        </w:rPr>
        <w:br/>
        <w:t>Start of vegetation growing season (from now on, SBD)</w:t>
      </w:r>
      <w:r>
        <w:rPr>
          <w:rFonts w:ascii="Times New Roman" w:hAnsi="Times New Roman"/>
          <w:i/>
          <w:iCs/>
          <w:lang w:val="en-GB"/>
        </w:rPr>
        <w:br/>
        <w:t>End</w:t>
      </w:r>
      <w:r>
        <w:rPr>
          <w:rFonts w:ascii="Times New Roman" w:hAnsi="Times New Roman"/>
          <w:i/>
          <w:iCs/>
          <w:lang w:val="en-GB"/>
        </w:rPr>
        <w:t xml:space="preserve"> of vegetation growing season (from now on, SED)</w:t>
      </w:r>
      <w:r>
        <w:rPr>
          <w:rFonts w:ascii="Times New Roman" w:hAnsi="Times New Roman"/>
          <w:i/>
          <w:iCs/>
          <w:lang w:val="en-GB"/>
        </w:rPr>
        <w:br/>
        <w:t>Vegetation growing season length (from now on, SL)"</w:t>
      </w:r>
      <w:r>
        <w:rPr>
          <w:rFonts w:ascii="Times New Roman" w:hAnsi="Times New Roman"/>
          <w:i/>
          <w:iCs/>
          <w:lang w:val="en-GB"/>
        </w:rPr>
        <w:br/>
      </w:r>
      <w:r>
        <w:rPr>
          <w:rFonts w:ascii="Times New Roman" w:hAnsi="Times New Roman"/>
          <w:i/>
          <w:iCs/>
          <w:lang w:val="en-GB"/>
        </w:rPr>
        <w:br/>
        <w:t>These are a lot of abbreviations for the reader to track, particularly because they are not at all intuitive, at least in English. Your paper will be more</w:t>
      </w:r>
      <w:r>
        <w:rPr>
          <w:rFonts w:ascii="Times New Roman" w:hAnsi="Times New Roman"/>
          <w:i/>
          <w:iCs/>
          <w:lang w:val="en-GB"/>
        </w:rPr>
        <w:t xml:space="preserve"> accessible if you minimize abbreviations (formulae, etc. are of course exceptions).</w:t>
      </w:r>
    </w:p>
    <w:p w14:paraId="35AA5F65" w14:textId="77777777" w:rsidR="002B5643" w:rsidRDefault="00482FF2">
      <w:pPr>
        <w:spacing w:after="113" w:line="360" w:lineRule="auto"/>
        <w:rPr>
          <w:rFonts w:ascii="Times New Roman" w:hAnsi="Times New Roman"/>
          <w:i/>
          <w:iCs/>
          <w:lang w:val="en-GB"/>
        </w:rPr>
      </w:pPr>
      <w:r>
        <w:rPr>
          <w:rFonts w:ascii="Times New Roman" w:hAnsi="Times New Roman"/>
          <w:b/>
          <w:bCs/>
          <w:lang w:val="en-GB"/>
        </w:rPr>
        <w:lastRenderedPageBreak/>
        <w:t xml:space="preserve">Response: </w:t>
      </w:r>
    </w:p>
    <w:p w14:paraId="641A6B39" w14:textId="031BF957" w:rsidR="002B5643" w:rsidRDefault="00482FF2">
      <w:pPr>
        <w:spacing w:after="113" w:line="360" w:lineRule="auto"/>
        <w:rPr>
          <w:rFonts w:ascii="Times New Roman" w:hAnsi="Times New Roman"/>
          <w:i/>
          <w:iCs/>
          <w:lang w:val="en-GB"/>
        </w:rPr>
      </w:pPr>
      <w:r>
        <w:rPr>
          <w:rFonts w:ascii="Times New Roman" w:hAnsi="Times New Roman"/>
          <w:b/>
          <w:bCs/>
          <w:lang w:val="en-GB"/>
        </w:rPr>
        <w:t>Removed these abbreviations, also from the rest of the text.</w:t>
      </w:r>
      <w:r>
        <w:rPr>
          <w:rFonts w:ascii="Times New Roman" w:hAnsi="Times New Roman"/>
          <w:i/>
          <w:iCs/>
          <w:lang w:val="en-GB"/>
        </w:rPr>
        <w:br/>
      </w:r>
      <w:r>
        <w:rPr>
          <w:rFonts w:ascii="Times New Roman" w:hAnsi="Times New Roman"/>
          <w:i/>
          <w:iCs/>
          <w:lang w:val="en-GB"/>
        </w:rPr>
        <w:br/>
        <w:t>Table 1 Something seems to be off to me. Are the descriptions for Steadiness1 and 2 reversed?</w:t>
      </w:r>
      <w:r>
        <w:rPr>
          <w:rFonts w:ascii="Times New Roman" w:hAnsi="Times New Roman"/>
          <w:i/>
          <w:iCs/>
          <w:lang w:val="en-GB"/>
        </w:rPr>
        <w:br/>
        <w:t xml:space="preserve">I </w:t>
      </w:r>
      <w:r>
        <w:rPr>
          <w:rFonts w:ascii="Times New Roman" w:hAnsi="Times New Roman"/>
          <w:i/>
          <w:iCs/>
          <w:lang w:val="en-GB"/>
        </w:rPr>
        <w:t>think that it would be valuable to include additional context that relates the work to complex indicator development. Doing so would increase reader interest without detracting from the (valuable) how-to nature of the manuscript.</w:t>
      </w:r>
      <w:r>
        <w:rPr>
          <w:rFonts w:ascii="Times New Roman" w:hAnsi="Times New Roman"/>
          <w:i/>
          <w:iCs/>
          <w:lang w:val="en-GB"/>
        </w:rPr>
        <w:br/>
      </w:r>
      <w:r>
        <w:rPr>
          <w:rFonts w:ascii="Times New Roman" w:hAnsi="Times New Roman"/>
          <w:b/>
          <w:bCs/>
          <w:lang w:val="en-GB"/>
        </w:rPr>
        <w:t xml:space="preserve">Response: </w:t>
      </w:r>
      <w:r>
        <w:rPr>
          <w:rFonts w:ascii="Times New Roman" w:hAnsi="Times New Roman"/>
          <w:i/>
          <w:iCs/>
          <w:lang w:val="en-GB"/>
        </w:rPr>
        <w:br/>
      </w:r>
      <w:r>
        <w:rPr>
          <w:rFonts w:ascii="Times New Roman" w:hAnsi="Times New Roman"/>
          <w:b/>
          <w:bCs/>
          <w:lang w:val="en-GB"/>
        </w:rPr>
        <w:t>The description</w:t>
      </w:r>
      <w:r>
        <w:rPr>
          <w:rFonts w:ascii="Times New Roman" w:hAnsi="Times New Roman"/>
          <w:b/>
          <w:bCs/>
          <w:lang w:val="en-GB"/>
        </w:rPr>
        <w:t xml:space="preserve">s are not reversed. The steadiness index is discrete, so the number 1 to 4 do not mean any particular “continuous level of steadiness”, but only a category. To make it </w:t>
      </w:r>
      <w:proofErr w:type="gramStart"/>
      <w:r>
        <w:rPr>
          <w:rFonts w:ascii="Times New Roman" w:hAnsi="Times New Roman"/>
          <w:b/>
          <w:bCs/>
          <w:lang w:val="en-GB"/>
        </w:rPr>
        <w:t>more clear</w:t>
      </w:r>
      <w:proofErr w:type="gramEnd"/>
      <w:r>
        <w:rPr>
          <w:rFonts w:ascii="Times New Roman" w:hAnsi="Times New Roman"/>
          <w:b/>
          <w:bCs/>
          <w:lang w:val="en-GB"/>
        </w:rPr>
        <w:t>, we included the term “Steadiness” before the number (e.g. Steadiness1, and s</w:t>
      </w:r>
      <w:r>
        <w:rPr>
          <w:rFonts w:ascii="Times New Roman" w:hAnsi="Times New Roman"/>
          <w:b/>
          <w:bCs/>
          <w:lang w:val="en-GB"/>
        </w:rPr>
        <w:t xml:space="preserve">o on). As an example, for a particular pixel, a negative slope (meaning that the tendency of change is negative) combined with a negative net change </w:t>
      </w:r>
      <w:del w:id="0" w:author="michael cherlet" w:date="2021-10-26T15:10:00Z">
        <w:r w:rsidDel="00B03DCA">
          <w:rPr>
            <w:rFonts w:ascii="Times New Roman" w:hAnsi="Times New Roman"/>
            <w:b/>
            <w:bCs/>
            <w:lang w:val="en-GB"/>
          </w:rPr>
          <w:delText>makes that</w:delText>
        </w:r>
      </w:del>
      <w:ins w:id="1" w:author="michael cherlet" w:date="2021-10-26T15:10:00Z">
        <w:r w:rsidR="00B03DCA">
          <w:rPr>
            <w:rFonts w:ascii="Times New Roman" w:hAnsi="Times New Roman"/>
            <w:b/>
            <w:bCs/>
            <w:lang w:val="en-GB"/>
          </w:rPr>
          <w:t>confirms</w:t>
        </w:r>
      </w:ins>
      <w:r>
        <w:rPr>
          <w:rFonts w:ascii="Times New Roman" w:hAnsi="Times New Roman"/>
          <w:b/>
          <w:bCs/>
          <w:lang w:val="en-GB"/>
        </w:rPr>
        <w:t xml:space="preserve"> the </w:t>
      </w:r>
      <w:ins w:id="2" w:author="michael cherlet" w:date="2021-10-26T17:25:00Z">
        <w:r>
          <w:rPr>
            <w:rFonts w:ascii="Times New Roman" w:hAnsi="Times New Roman"/>
            <w:b/>
            <w:bCs/>
            <w:lang w:val="en-GB"/>
          </w:rPr>
          <w:t xml:space="preserve">strong </w:t>
        </w:r>
      </w:ins>
      <w:bookmarkStart w:id="3" w:name="_GoBack"/>
      <w:bookmarkEnd w:id="3"/>
      <w:ins w:id="4" w:author="michael cherlet" w:date="2021-10-26T15:10:00Z">
        <w:r w:rsidR="00B03DCA">
          <w:rPr>
            <w:rFonts w:ascii="Times New Roman" w:hAnsi="Times New Roman"/>
            <w:b/>
            <w:bCs/>
            <w:lang w:val="en-GB"/>
          </w:rPr>
          <w:t xml:space="preserve">negative </w:t>
        </w:r>
      </w:ins>
      <w:r>
        <w:rPr>
          <w:rFonts w:ascii="Times New Roman" w:hAnsi="Times New Roman"/>
          <w:b/>
          <w:bCs/>
          <w:lang w:val="en-GB"/>
        </w:rPr>
        <w:t xml:space="preserve">dynamics of </w:t>
      </w:r>
      <w:del w:id="5" w:author="michael cherlet" w:date="2021-10-26T15:11:00Z">
        <w:r w:rsidDel="009264AB">
          <w:rPr>
            <w:rFonts w:ascii="Times New Roman" w:hAnsi="Times New Roman"/>
            <w:b/>
            <w:bCs/>
            <w:lang w:val="en-GB"/>
          </w:rPr>
          <w:delText xml:space="preserve">the </w:delText>
        </w:r>
      </w:del>
      <w:ins w:id="6" w:author="michael cherlet" w:date="2021-10-26T15:11:00Z">
        <w:r w:rsidR="009264AB">
          <w:rPr>
            <w:rFonts w:ascii="Times New Roman" w:hAnsi="Times New Roman"/>
            <w:b/>
            <w:bCs/>
            <w:lang w:val="en-GB"/>
          </w:rPr>
          <w:t>an</w:t>
        </w:r>
        <w:r w:rsidR="009264AB">
          <w:rPr>
            <w:rFonts w:ascii="Times New Roman" w:hAnsi="Times New Roman"/>
            <w:b/>
            <w:bCs/>
            <w:lang w:val="en-GB"/>
          </w:rPr>
          <w:t xml:space="preserve"> </w:t>
        </w:r>
      </w:ins>
      <w:r>
        <w:rPr>
          <w:rFonts w:ascii="Times New Roman" w:hAnsi="Times New Roman"/>
          <w:b/>
          <w:bCs/>
          <w:lang w:val="en-GB"/>
        </w:rPr>
        <w:t xml:space="preserve">ecosystem </w:t>
      </w:r>
      <w:del w:id="7" w:author="michael cherlet" w:date="2021-10-26T15:11:00Z">
        <w:r w:rsidDel="009264AB">
          <w:rPr>
            <w:rFonts w:ascii="Times New Roman" w:hAnsi="Times New Roman"/>
            <w:b/>
            <w:bCs/>
            <w:lang w:val="en-GB"/>
          </w:rPr>
          <w:delText>is more negative (thus, strong) than when, even wi</w:delText>
        </w:r>
      </w:del>
      <w:ins w:id="8" w:author="michael cherlet" w:date="2021-10-26T15:11:00Z">
        <w:r w:rsidR="009264AB">
          <w:rPr>
            <w:rFonts w:ascii="Times New Roman" w:hAnsi="Times New Roman"/>
            <w:b/>
            <w:bCs/>
            <w:lang w:val="en-GB"/>
          </w:rPr>
          <w:t>compared to a</w:t>
        </w:r>
      </w:ins>
      <w:del w:id="9" w:author="michael cherlet" w:date="2021-10-26T15:11:00Z">
        <w:r w:rsidDel="009264AB">
          <w:rPr>
            <w:rFonts w:ascii="Times New Roman" w:hAnsi="Times New Roman"/>
            <w:b/>
            <w:bCs/>
            <w:lang w:val="en-GB"/>
          </w:rPr>
          <w:delText>th a</w:delText>
        </w:r>
      </w:del>
      <w:r>
        <w:rPr>
          <w:rFonts w:ascii="Times New Roman" w:hAnsi="Times New Roman"/>
          <w:b/>
          <w:bCs/>
          <w:lang w:val="en-GB"/>
        </w:rPr>
        <w:t xml:space="preserve"> negative sl</w:t>
      </w:r>
      <w:r>
        <w:rPr>
          <w:rFonts w:ascii="Times New Roman" w:hAnsi="Times New Roman"/>
          <w:b/>
          <w:bCs/>
          <w:lang w:val="en-GB"/>
        </w:rPr>
        <w:t>ope</w:t>
      </w:r>
      <w:ins w:id="10" w:author="michael cherlet" w:date="2021-10-26T15:12:00Z">
        <w:r w:rsidR="009264AB">
          <w:rPr>
            <w:rFonts w:ascii="Times New Roman" w:hAnsi="Times New Roman"/>
            <w:b/>
            <w:bCs/>
            <w:lang w:val="en-GB"/>
          </w:rPr>
          <w:t xml:space="preserve"> combined with a positive </w:t>
        </w:r>
      </w:ins>
      <w:del w:id="11" w:author="michael cherlet" w:date="2021-10-26T15:12:00Z">
        <w:r w:rsidDel="009264AB">
          <w:rPr>
            <w:rFonts w:ascii="Times New Roman" w:hAnsi="Times New Roman"/>
            <w:b/>
            <w:bCs/>
            <w:lang w:val="en-GB"/>
          </w:rPr>
          <w:delText xml:space="preserve">, the </w:delText>
        </w:r>
      </w:del>
      <w:r>
        <w:rPr>
          <w:rFonts w:ascii="Times New Roman" w:hAnsi="Times New Roman"/>
          <w:b/>
          <w:bCs/>
          <w:lang w:val="en-GB"/>
        </w:rPr>
        <w:t>net change</w:t>
      </w:r>
      <w:ins w:id="12" w:author="michael cherlet" w:date="2021-10-26T15:12:00Z">
        <w:r w:rsidR="009264AB">
          <w:rPr>
            <w:rFonts w:ascii="Times New Roman" w:hAnsi="Times New Roman"/>
            <w:b/>
            <w:bCs/>
            <w:lang w:val="en-GB"/>
          </w:rPr>
          <w:t xml:space="preserve"> which points to </w:t>
        </w:r>
      </w:ins>
      <w:r>
        <w:rPr>
          <w:rFonts w:ascii="Times New Roman" w:hAnsi="Times New Roman"/>
          <w:b/>
          <w:bCs/>
          <w:lang w:val="en-GB"/>
        </w:rPr>
        <w:t xml:space="preserve"> </w:t>
      </w:r>
      <w:ins w:id="13" w:author="michael cherlet" w:date="2021-10-26T15:13:00Z">
        <w:r w:rsidR="009264AB">
          <w:rPr>
            <w:rFonts w:ascii="Times New Roman" w:hAnsi="Times New Roman"/>
            <w:b/>
            <w:bCs/>
            <w:lang w:val="en-GB"/>
          </w:rPr>
          <w:t xml:space="preserve">more </w:t>
        </w:r>
      </w:ins>
      <w:del w:id="14" w:author="michael cherlet" w:date="2021-10-26T15:12:00Z">
        <w:r w:rsidDel="009264AB">
          <w:rPr>
            <w:rFonts w:ascii="Times New Roman" w:hAnsi="Times New Roman"/>
            <w:b/>
            <w:bCs/>
            <w:lang w:val="en-GB"/>
          </w:rPr>
          <w:delText xml:space="preserve">along the time series has been calculated as positive (thus, </w:delText>
        </w:r>
      </w:del>
      <w:r>
        <w:rPr>
          <w:rFonts w:ascii="Times New Roman" w:hAnsi="Times New Roman"/>
          <w:b/>
          <w:bCs/>
          <w:lang w:val="en-GB"/>
        </w:rPr>
        <w:t xml:space="preserve">moderate </w:t>
      </w:r>
      <w:ins w:id="15" w:author="michael cherlet" w:date="2021-10-26T15:13:00Z">
        <w:r w:rsidR="009264AB">
          <w:rPr>
            <w:rFonts w:ascii="Times New Roman" w:hAnsi="Times New Roman"/>
            <w:b/>
            <w:bCs/>
            <w:lang w:val="en-GB"/>
          </w:rPr>
          <w:t xml:space="preserve">but still </w:t>
        </w:r>
      </w:ins>
      <w:r>
        <w:rPr>
          <w:rFonts w:ascii="Times New Roman" w:hAnsi="Times New Roman"/>
          <w:b/>
          <w:bCs/>
          <w:lang w:val="en-GB"/>
        </w:rPr>
        <w:t xml:space="preserve">negative </w:t>
      </w:r>
      <w:del w:id="16" w:author="michael cherlet" w:date="2021-10-26T15:12:00Z">
        <w:r w:rsidDel="009264AB">
          <w:rPr>
            <w:rFonts w:ascii="Times New Roman" w:hAnsi="Times New Roman"/>
            <w:b/>
            <w:bCs/>
            <w:lang w:val="en-GB"/>
          </w:rPr>
          <w:delText xml:space="preserve">ecosystem </w:delText>
        </w:r>
      </w:del>
      <w:r>
        <w:rPr>
          <w:rFonts w:ascii="Times New Roman" w:hAnsi="Times New Roman"/>
          <w:b/>
          <w:bCs/>
          <w:lang w:val="en-GB"/>
        </w:rPr>
        <w:t>dynamics</w:t>
      </w:r>
      <w:del w:id="17" w:author="michael cherlet" w:date="2021-10-26T15:12:00Z">
        <w:r w:rsidDel="009264AB">
          <w:rPr>
            <w:rFonts w:ascii="Times New Roman" w:hAnsi="Times New Roman"/>
            <w:b/>
            <w:bCs/>
            <w:lang w:val="en-GB"/>
          </w:rPr>
          <w:delText>)</w:delText>
        </w:r>
      </w:del>
      <w:r>
        <w:rPr>
          <w:rFonts w:ascii="Times New Roman" w:hAnsi="Times New Roman"/>
          <w:b/>
          <w:bCs/>
          <w:lang w:val="en-GB"/>
        </w:rPr>
        <w:t>.</w:t>
      </w:r>
    </w:p>
    <w:p w14:paraId="64905920" w14:textId="77777777" w:rsidR="002B5643" w:rsidRDefault="00482FF2">
      <w:pPr>
        <w:spacing w:after="113" w:line="360" w:lineRule="auto"/>
        <w:rPr>
          <w:rFonts w:ascii="Times New Roman" w:hAnsi="Times New Roman"/>
          <w:i/>
          <w:iCs/>
          <w:lang w:val="en-GB"/>
        </w:rPr>
      </w:pPr>
      <w:r>
        <w:rPr>
          <w:rFonts w:ascii="Times New Roman" w:hAnsi="Times New Roman"/>
          <w:b/>
          <w:bCs/>
          <w:lang w:val="en-GB"/>
        </w:rPr>
        <w:t xml:space="preserve">We have included some more explanations in these two paragraphs (L96-217) to clarify the point.  </w:t>
      </w:r>
      <w:r>
        <w:rPr>
          <w:rFonts w:ascii="Times New Roman" w:hAnsi="Times New Roman"/>
          <w:i/>
          <w:iCs/>
          <w:lang w:val="en-GB"/>
        </w:rPr>
        <w:br/>
      </w:r>
    </w:p>
    <w:p w14:paraId="10B7FE4A" w14:textId="77777777" w:rsidR="002B5643" w:rsidRDefault="002B5643">
      <w:pPr>
        <w:spacing w:after="113" w:line="360" w:lineRule="auto"/>
        <w:rPr>
          <w:rFonts w:ascii="Times New Roman" w:hAnsi="Times New Roman"/>
          <w:i/>
          <w:iCs/>
          <w:lang w:val="en-GB"/>
        </w:rPr>
      </w:pPr>
    </w:p>
    <w:p w14:paraId="7DA3124E" w14:textId="77777777" w:rsidR="002B5643" w:rsidRDefault="002B5643">
      <w:pPr>
        <w:spacing w:after="113" w:line="360" w:lineRule="auto"/>
        <w:rPr>
          <w:rFonts w:ascii="Times New Roman" w:hAnsi="Times New Roman"/>
          <w:i/>
          <w:iCs/>
          <w:lang w:val="en-GB"/>
        </w:rPr>
      </w:pPr>
    </w:p>
    <w:p w14:paraId="740227BA" w14:textId="77777777" w:rsidR="002B5643" w:rsidRDefault="002B5643">
      <w:pPr>
        <w:spacing w:after="113" w:line="360" w:lineRule="auto"/>
        <w:rPr>
          <w:rFonts w:ascii="Times New Roman" w:hAnsi="Times New Roman"/>
          <w:i/>
          <w:iCs/>
          <w:lang w:val="en-GB"/>
        </w:rPr>
      </w:pPr>
    </w:p>
    <w:p w14:paraId="11BB1245" w14:textId="77777777" w:rsidR="002B5643" w:rsidRDefault="002B5643">
      <w:pPr>
        <w:spacing w:after="113" w:line="360" w:lineRule="auto"/>
        <w:rPr>
          <w:rFonts w:ascii="Times New Roman" w:hAnsi="Times New Roman"/>
          <w:i/>
          <w:iCs/>
          <w:lang w:val="en-GB"/>
        </w:rPr>
      </w:pPr>
    </w:p>
    <w:p w14:paraId="50B892BE" w14:textId="77777777" w:rsidR="002B5643" w:rsidRDefault="002B5643">
      <w:pPr>
        <w:spacing w:after="113" w:line="360" w:lineRule="auto"/>
        <w:rPr>
          <w:rFonts w:ascii="Times New Roman" w:hAnsi="Times New Roman"/>
          <w:i/>
          <w:iCs/>
          <w:lang w:val="en-GB"/>
        </w:rPr>
      </w:pPr>
    </w:p>
    <w:p w14:paraId="53E26D45" w14:textId="77777777" w:rsidR="002B5643" w:rsidRDefault="002B5643">
      <w:pPr>
        <w:spacing w:after="113" w:line="360" w:lineRule="auto"/>
        <w:rPr>
          <w:rFonts w:ascii="Times New Roman" w:hAnsi="Times New Roman"/>
          <w:i/>
          <w:iCs/>
          <w:lang w:val="en-GB"/>
        </w:rPr>
      </w:pPr>
    </w:p>
    <w:p w14:paraId="3086DFA3" w14:textId="77777777" w:rsidR="002B5643" w:rsidRDefault="002B5643">
      <w:pPr>
        <w:spacing w:after="113" w:line="360" w:lineRule="auto"/>
        <w:rPr>
          <w:rFonts w:ascii="Times New Roman" w:hAnsi="Times New Roman"/>
          <w:i/>
          <w:iCs/>
          <w:lang w:val="en-GB"/>
        </w:rPr>
      </w:pPr>
    </w:p>
    <w:p w14:paraId="413E3573" w14:textId="77777777" w:rsidR="002B5643" w:rsidRDefault="002B5643">
      <w:pPr>
        <w:spacing w:after="113" w:line="360" w:lineRule="auto"/>
        <w:rPr>
          <w:rFonts w:ascii="Times New Roman" w:hAnsi="Times New Roman"/>
          <w:i/>
          <w:iCs/>
          <w:lang w:val="en-GB"/>
        </w:rPr>
      </w:pPr>
    </w:p>
    <w:p w14:paraId="0A955053" w14:textId="77777777" w:rsidR="002B5643" w:rsidRDefault="002B5643">
      <w:pPr>
        <w:spacing w:after="113" w:line="360" w:lineRule="auto"/>
        <w:rPr>
          <w:rFonts w:ascii="Times New Roman" w:hAnsi="Times New Roman"/>
          <w:i/>
          <w:iCs/>
          <w:lang w:val="en-GB"/>
        </w:rPr>
      </w:pPr>
    </w:p>
    <w:p w14:paraId="1D3747F0" w14:textId="77777777" w:rsidR="002B5643" w:rsidRDefault="002B5643">
      <w:pPr>
        <w:spacing w:after="113" w:line="360" w:lineRule="auto"/>
        <w:rPr>
          <w:rFonts w:ascii="Times New Roman" w:hAnsi="Times New Roman"/>
          <w:i/>
          <w:iCs/>
          <w:lang w:val="en-GB"/>
        </w:rPr>
      </w:pPr>
    </w:p>
    <w:p w14:paraId="6CCF761C" w14:textId="77777777" w:rsidR="002B5643" w:rsidRDefault="002B5643">
      <w:pPr>
        <w:spacing w:after="113" w:line="360" w:lineRule="auto"/>
        <w:rPr>
          <w:rFonts w:ascii="Times New Roman" w:hAnsi="Times New Roman"/>
          <w:i/>
          <w:iCs/>
          <w:lang w:val="en-GB"/>
        </w:rPr>
      </w:pPr>
    </w:p>
    <w:p w14:paraId="6DF30BA7" w14:textId="77777777" w:rsidR="002B5643" w:rsidRDefault="002B5643">
      <w:pPr>
        <w:spacing w:after="113" w:line="360" w:lineRule="auto"/>
        <w:rPr>
          <w:rFonts w:ascii="Times New Roman" w:hAnsi="Times New Roman"/>
          <w:i/>
          <w:iCs/>
          <w:lang w:val="en-GB"/>
        </w:rPr>
      </w:pPr>
    </w:p>
    <w:p w14:paraId="2012ECB2" w14:textId="77777777" w:rsidR="002B5643" w:rsidRDefault="00482FF2">
      <w:pPr>
        <w:spacing w:after="113" w:line="360" w:lineRule="auto"/>
        <w:rPr>
          <w:rFonts w:ascii="Times New Roman" w:hAnsi="Times New Roman"/>
          <w:i/>
          <w:iCs/>
          <w:lang w:val="en-GB"/>
        </w:rPr>
      </w:pPr>
      <w:r>
        <w:rPr>
          <w:rFonts w:ascii="Times New Roman" w:hAnsi="Times New Roman"/>
          <w:i/>
          <w:iCs/>
          <w:lang w:val="en-GB"/>
        </w:rPr>
        <w:lastRenderedPageBreak/>
        <w:br/>
        <w:t>Reviewer #3: The manuscr</w:t>
      </w:r>
      <w:r>
        <w:rPr>
          <w:rFonts w:ascii="Times New Roman" w:hAnsi="Times New Roman"/>
          <w:i/>
          <w:iCs/>
          <w:lang w:val="en-GB"/>
        </w:rPr>
        <w:t>ipt entitled "</w:t>
      </w:r>
      <w:proofErr w:type="spellStart"/>
      <w:r>
        <w:rPr>
          <w:rFonts w:ascii="Times New Roman" w:hAnsi="Times New Roman"/>
          <w:i/>
          <w:iCs/>
          <w:lang w:val="en-GB"/>
        </w:rPr>
        <w:t>LPDynR</w:t>
      </w:r>
      <w:proofErr w:type="spellEnd"/>
      <w:r>
        <w:rPr>
          <w:rFonts w:ascii="Times New Roman" w:hAnsi="Times New Roman"/>
          <w:i/>
          <w:iCs/>
          <w:lang w:val="en-GB"/>
        </w:rPr>
        <w:t>: a new tool to calculate the Land Productivity Dynamics indicator" focused on the evaluation of the ecosystem dynamics and change via land productivity indicator based on vegetation-related indices (phenology and productivity). This st</w:t>
      </w:r>
      <w:r>
        <w:rPr>
          <w:rFonts w:ascii="Times New Roman" w:hAnsi="Times New Roman"/>
          <w:i/>
          <w:iCs/>
          <w:lang w:val="en-GB"/>
        </w:rPr>
        <w:t>udy can further improve the credibility of land assessment. However, there are several problems that need to be corrected before the manuscript is published</w:t>
      </w:r>
    </w:p>
    <w:p w14:paraId="110F3937" w14:textId="77777777" w:rsidR="002B5643" w:rsidRDefault="00482FF2">
      <w:pPr>
        <w:spacing w:after="113" w:line="360" w:lineRule="auto"/>
        <w:rPr>
          <w:rFonts w:ascii="Times New Roman" w:hAnsi="Times New Roman"/>
          <w:i/>
          <w:iCs/>
          <w:lang w:val="en-GB"/>
        </w:rPr>
      </w:pPr>
      <w:r>
        <w:rPr>
          <w:rFonts w:ascii="Times New Roman" w:hAnsi="Times New Roman"/>
          <w:b/>
          <w:bCs/>
          <w:lang w:val="en-GB"/>
        </w:rPr>
        <w:t>Response: We would like to thank Reviewer #3 for his/her time in reviewing this manuscript, as well</w:t>
      </w:r>
      <w:r>
        <w:rPr>
          <w:rFonts w:ascii="Times New Roman" w:hAnsi="Times New Roman"/>
          <w:b/>
          <w:bCs/>
          <w:lang w:val="en-GB"/>
        </w:rPr>
        <w:t xml:space="preserve"> as for the comments made on it.</w:t>
      </w:r>
      <w:r>
        <w:rPr>
          <w:rFonts w:ascii="Times New Roman" w:hAnsi="Times New Roman"/>
          <w:i/>
          <w:iCs/>
          <w:lang w:val="en-GB"/>
        </w:rPr>
        <w:br/>
      </w:r>
      <w:r>
        <w:rPr>
          <w:rFonts w:ascii="Times New Roman" w:hAnsi="Times New Roman"/>
          <w:i/>
          <w:iCs/>
          <w:lang w:val="en-GB"/>
        </w:rPr>
        <w:br/>
        <w:t>Main comments:</w:t>
      </w:r>
      <w:r>
        <w:rPr>
          <w:rFonts w:ascii="Times New Roman" w:hAnsi="Times New Roman"/>
          <w:i/>
          <w:iCs/>
          <w:lang w:val="en-GB"/>
        </w:rPr>
        <w:br/>
        <w:t>1. Abstract is very simple and difficult to reflect the research focus, authors should add some relevant results to show research findings.</w:t>
      </w:r>
    </w:p>
    <w:p w14:paraId="1012B093" w14:textId="77777777" w:rsidR="002B5643" w:rsidRDefault="00482FF2">
      <w:pPr>
        <w:spacing w:after="113" w:line="360" w:lineRule="auto"/>
        <w:rPr>
          <w:rFonts w:ascii="Times New Roman" w:hAnsi="Times New Roman"/>
          <w:i/>
          <w:iCs/>
          <w:lang w:val="en-GB"/>
        </w:rPr>
      </w:pPr>
      <w:r>
        <w:rPr>
          <w:rFonts w:ascii="Times New Roman" w:hAnsi="Times New Roman"/>
          <w:b/>
          <w:bCs/>
          <w:lang w:val="en-GB"/>
        </w:rPr>
        <w:t>Response:</w:t>
      </w:r>
    </w:p>
    <w:p w14:paraId="380CB6B8" w14:textId="77777777" w:rsidR="002B5643" w:rsidRDefault="00482FF2">
      <w:pPr>
        <w:spacing w:after="113" w:line="360" w:lineRule="auto"/>
        <w:rPr>
          <w:rFonts w:ascii="Times New Roman" w:hAnsi="Times New Roman"/>
          <w:i/>
          <w:iCs/>
          <w:lang w:val="en-GB"/>
        </w:rPr>
      </w:pPr>
      <w:r>
        <w:rPr>
          <w:rFonts w:ascii="Times New Roman" w:hAnsi="Times New Roman"/>
          <w:b/>
          <w:bCs/>
          <w:lang w:val="en-GB"/>
        </w:rPr>
        <w:t>As explained above (comments to Reviewer #1), the main pu</w:t>
      </w:r>
      <w:r>
        <w:rPr>
          <w:rFonts w:ascii="Times New Roman" w:hAnsi="Times New Roman"/>
          <w:b/>
          <w:bCs/>
          <w:lang w:val="en-GB"/>
        </w:rPr>
        <w:t xml:space="preserve">rpose of this paper is to introduce the </w:t>
      </w:r>
      <w:proofErr w:type="spellStart"/>
      <w:r>
        <w:rPr>
          <w:rFonts w:ascii="Times New Roman" w:hAnsi="Times New Roman"/>
          <w:b/>
          <w:bCs/>
          <w:i/>
          <w:iCs/>
          <w:lang w:val="en-GB"/>
        </w:rPr>
        <w:t>LPDynR</w:t>
      </w:r>
      <w:proofErr w:type="spellEnd"/>
      <w:r>
        <w:rPr>
          <w:rFonts w:ascii="Times New Roman" w:hAnsi="Times New Roman"/>
          <w:b/>
          <w:bCs/>
          <w:lang w:val="en-GB"/>
        </w:rPr>
        <w:t xml:space="preserve"> tool, rather than analysing the results of the case study. This case study is merely illustrative (although accurate), and the main aim of it</w:t>
      </w:r>
      <w:r>
        <w:rPr>
          <w:rFonts w:ascii="Times New Roman" w:hAnsi="Times New Roman"/>
          <w:b/>
          <w:bCs/>
          <w:lang w:val="en-GB"/>
        </w:rPr>
        <w:t xml:space="preserve"> is to show the different functionalities and </w:t>
      </w:r>
      <w:del w:id="18" w:author="michael cherlet" w:date="2021-10-26T15:14:00Z">
        <w:r w:rsidDel="009264AB">
          <w:rPr>
            <w:rFonts w:ascii="Times New Roman" w:hAnsi="Times New Roman"/>
            <w:b/>
            <w:bCs/>
            <w:lang w:val="en-GB"/>
          </w:rPr>
          <w:delText>applicabilities</w:delText>
        </w:r>
      </w:del>
      <w:ins w:id="19" w:author="michael cherlet" w:date="2021-10-26T15:14:00Z">
        <w:r w:rsidR="009264AB">
          <w:rPr>
            <w:rFonts w:ascii="Times New Roman" w:hAnsi="Times New Roman"/>
            <w:b/>
            <w:bCs/>
            <w:lang w:val="en-GB"/>
          </w:rPr>
          <w:t>applicability</w:t>
        </w:r>
      </w:ins>
      <w:r>
        <w:rPr>
          <w:rFonts w:ascii="Times New Roman" w:hAnsi="Times New Roman"/>
          <w:b/>
          <w:bCs/>
          <w:lang w:val="en-GB"/>
        </w:rPr>
        <w:t xml:space="preserve"> of the tool. However, we have rewritten the abstract, expanding its content to make it more focused on the tool itself, and pointing out the general results of the case study.</w:t>
      </w:r>
    </w:p>
    <w:p w14:paraId="5ACA76FA" w14:textId="77777777" w:rsidR="002B5643" w:rsidRDefault="002B5643">
      <w:pPr>
        <w:spacing w:after="113" w:line="360" w:lineRule="auto"/>
        <w:rPr>
          <w:rFonts w:hint="eastAsia"/>
          <w:b/>
          <w:bCs/>
        </w:rPr>
      </w:pPr>
    </w:p>
    <w:p w14:paraId="24432F43" w14:textId="77777777" w:rsidR="002B5643" w:rsidRDefault="00482FF2">
      <w:pPr>
        <w:spacing w:after="113" w:line="360" w:lineRule="auto"/>
        <w:rPr>
          <w:rFonts w:ascii="Times New Roman" w:hAnsi="Times New Roman"/>
          <w:i/>
          <w:iCs/>
          <w:lang w:val="en-GB"/>
        </w:rPr>
      </w:pPr>
      <w:r>
        <w:rPr>
          <w:rFonts w:ascii="Times New Roman" w:hAnsi="Times New Roman"/>
          <w:i/>
          <w:iCs/>
          <w:lang w:val="en-GB"/>
        </w:rPr>
        <w:t>2. The Introducti</w:t>
      </w:r>
      <w:r>
        <w:rPr>
          <w:rFonts w:ascii="Times New Roman" w:hAnsi="Times New Roman"/>
          <w:i/>
          <w:iCs/>
          <w:lang w:val="en-GB"/>
        </w:rPr>
        <w:t>on and Abstract are highly repetitive and needs to be refined.</w:t>
      </w:r>
    </w:p>
    <w:p w14:paraId="4078DA08" w14:textId="77777777" w:rsidR="002B5643" w:rsidRDefault="00482FF2">
      <w:pPr>
        <w:spacing w:after="113" w:line="360" w:lineRule="auto"/>
        <w:rPr>
          <w:rFonts w:ascii="Times New Roman" w:hAnsi="Times New Roman"/>
          <w:i/>
          <w:iCs/>
          <w:lang w:val="en-GB"/>
        </w:rPr>
      </w:pPr>
      <w:r>
        <w:rPr>
          <w:rFonts w:ascii="Times New Roman" w:hAnsi="Times New Roman"/>
          <w:b/>
          <w:bCs/>
          <w:lang w:val="en-GB"/>
        </w:rPr>
        <w:t xml:space="preserve">Response: </w:t>
      </w:r>
    </w:p>
    <w:p w14:paraId="775143B0" w14:textId="77777777" w:rsidR="002B5643" w:rsidRDefault="00482FF2">
      <w:pPr>
        <w:spacing w:after="113" w:line="360" w:lineRule="auto"/>
        <w:rPr>
          <w:rFonts w:ascii="Times New Roman" w:hAnsi="Times New Roman"/>
          <w:i/>
          <w:iCs/>
          <w:lang w:val="en-GB"/>
        </w:rPr>
      </w:pPr>
      <w:del w:id="20" w:author="michael cherlet" w:date="2021-10-26T15:14:00Z">
        <w:r w:rsidDel="009264AB">
          <w:rPr>
            <w:rFonts w:ascii="Times New Roman" w:hAnsi="Times New Roman"/>
            <w:b/>
            <w:bCs/>
            <w:lang w:val="en-GB"/>
          </w:rPr>
          <w:delText>As said, t</w:delText>
        </w:r>
      </w:del>
      <w:ins w:id="21" w:author="michael cherlet" w:date="2021-10-26T15:14:00Z">
        <w:r w:rsidR="009264AB">
          <w:rPr>
            <w:rFonts w:ascii="Times New Roman" w:hAnsi="Times New Roman"/>
            <w:b/>
            <w:bCs/>
            <w:lang w:val="en-GB"/>
          </w:rPr>
          <w:t>T</w:t>
        </w:r>
      </w:ins>
      <w:r>
        <w:rPr>
          <w:rFonts w:ascii="Times New Roman" w:hAnsi="Times New Roman"/>
          <w:b/>
          <w:bCs/>
          <w:lang w:val="en-GB"/>
        </w:rPr>
        <w:t>he abstract has been rewritten and now it is less redundant with the introduction.</w:t>
      </w:r>
    </w:p>
    <w:p w14:paraId="039EAE87" w14:textId="77777777" w:rsidR="002B5643" w:rsidRDefault="00482FF2">
      <w:pPr>
        <w:spacing w:after="113" w:line="360" w:lineRule="auto"/>
        <w:rPr>
          <w:rFonts w:ascii="Times New Roman" w:hAnsi="Times New Roman"/>
          <w:i/>
          <w:iCs/>
          <w:lang w:val="en-GB"/>
        </w:rPr>
      </w:pPr>
      <w:r>
        <w:rPr>
          <w:rFonts w:ascii="Times New Roman" w:hAnsi="Times New Roman"/>
          <w:i/>
          <w:iCs/>
          <w:lang w:val="en-GB"/>
        </w:rPr>
        <w:br/>
        <w:t>3. I suggest that the analysis of long-term change should add analysis charts under diff</w:t>
      </w:r>
      <w:r>
        <w:rPr>
          <w:rFonts w:ascii="Times New Roman" w:hAnsi="Times New Roman"/>
          <w:i/>
          <w:iCs/>
          <w:lang w:val="en-GB"/>
        </w:rPr>
        <w:t>erent time scales, otherwise it is very difficult to understand.</w:t>
      </w:r>
    </w:p>
    <w:p w14:paraId="799A209F" w14:textId="77777777" w:rsidR="002B5643" w:rsidRDefault="00482FF2">
      <w:pPr>
        <w:spacing w:after="113" w:line="360" w:lineRule="auto"/>
        <w:rPr>
          <w:rFonts w:ascii="Times New Roman" w:hAnsi="Times New Roman"/>
          <w:i/>
          <w:iCs/>
          <w:lang w:val="en-GB"/>
        </w:rPr>
      </w:pPr>
      <w:r>
        <w:rPr>
          <w:rFonts w:ascii="Times New Roman" w:hAnsi="Times New Roman"/>
          <w:b/>
          <w:bCs/>
          <w:lang w:val="en-GB"/>
        </w:rPr>
        <w:t>Response:</w:t>
      </w:r>
    </w:p>
    <w:p w14:paraId="28E25AB7" w14:textId="77777777" w:rsidR="002B5643" w:rsidRDefault="00482FF2">
      <w:pPr>
        <w:spacing w:after="113" w:line="360" w:lineRule="auto"/>
        <w:rPr>
          <w:rFonts w:ascii="Times New Roman" w:hAnsi="Times New Roman"/>
          <w:i/>
          <w:iCs/>
          <w:lang w:val="en-GB"/>
        </w:rPr>
      </w:pPr>
      <w:r>
        <w:rPr>
          <w:rFonts w:ascii="Times New Roman" w:hAnsi="Times New Roman"/>
          <w:b/>
          <w:bCs/>
          <w:lang w:val="en-GB"/>
        </w:rPr>
        <w:t xml:space="preserve">We do not think </w:t>
      </w:r>
      <w:del w:id="22" w:author="michael cherlet" w:date="2021-10-26T15:16:00Z">
        <w:r w:rsidDel="009264AB">
          <w:rPr>
            <w:rFonts w:ascii="Times New Roman" w:hAnsi="Times New Roman"/>
            <w:b/>
            <w:bCs/>
            <w:lang w:val="en-GB"/>
          </w:rPr>
          <w:delText xml:space="preserve">in </w:delText>
        </w:r>
      </w:del>
      <w:ins w:id="23" w:author="michael cherlet" w:date="2021-10-26T15:16:00Z">
        <w:r w:rsidR="009264AB">
          <w:rPr>
            <w:rFonts w:ascii="Times New Roman" w:hAnsi="Times New Roman"/>
            <w:b/>
            <w:bCs/>
            <w:lang w:val="en-GB"/>
          </w:rPr>
          <w:t>that in</w:t>
        </w:r>
        <w:r w:rsidR="009264AB">
          <w:rPr>
            <w:rFonts w:ascii="Times New Roman" w:hAnsi="Times New Roman"/>
            <w:b/>
            <w:bCs/>
            <w:lang w:val="en-GB"/>
          </w:rPr>
          <w:t xml:space="preserve"> </w:t>
        </w:r>
      </w:ins>
      <w:r>
        <w:rPr>
          <w:rFonts w:ascii="Times New Roman" w:hAnsi="Times New Roman"/>
          <w:b/>
          <w:bCs/>
          <w:lang w:val="en-GB"/>
        </w:rPr>
        <w:t xml:space="preserve">this step </w:t>
      </w:r>
      <w:del w:id="24" w:author="michael cherlet" w:date="2021-10-26T15:16:00Z">
        <w:r w:rsidDel="009264AB">
          <w:rPr>
            <w:rFonts w:ascii="Times New Roman" w:hAnsi="Times New Roman"/>
            <w:b/>
            <w:bCs/>
            <w:lang w:val="en-GB"/>
          </w:rPr>
          <w:delText>it is clarifying to</w:delText>
        </w:r>
      </w:del>
      <w:ins w:id="25" w:author="michael cherlet" w:date="2021-10-26T15:16:00Z">
        <w:r w:rsidR="009264AB">
          <w:rPr>
            <w:rFonts w:ascii="Times New Roman" w:hAnsi="Times New Roman"/>
            <w:b/>
            <w:bCs/>
            <w:lang w:val="en-GB"/>
          </w:rPr>
          <w:t>the</w:t>
        </w:r>
      </w:ins>
      <w:r>
        <w:rPr>
          <w:rFonts w:ascii="Times New Roman" w:hAnsi="Times New Roman"/>
          <w:b/>
          <w:bCs/>
          <w:lang w:val="en-GB"/>
        </w:rPr>
        <w:t xml:space="preserve"> </w:t>
      </w:r>
      <w:del w:id="26" w:author="michael cherlet" w:date="2021-10-26T15:17:00Z">
        <w:r w:rsidDel="009264AB">
          <w:rPr>
            <w:rFonts w:ascii="Times New Roman" w:hAnsi="Times New Roman"/>
            <w:b/>
            <w:bCs/>
            <w:lang w:val="en-GB"/>
          </w:rPr>
          <w:delText xml:space="preserve">introduce </w:delText>
        </w:r>
      </w:del>
      <w:ins w:id="27" w:author="michael cherlet" w:date="2021-10-26T15:17:00Z">
        <w:r w:rsidR="009264AB">
          <w:rPr>
            <w:rFonts w:ascii="Times New Roman" w:hAnsi="Times New Roman"/>
            <w:b/>
            <w:bCs/>
            <w:lang w:val="en-GB"/>
          </w:rPr>
          <w:t>introduc</w:t>
        </w:r>
        <w:r w:rsidR="009264AB">
          <w:rPr>
            <w:rFonts w:ascii="Times New Roman" w:hAnsi="Times New Roman"/>
            <w:b/>
            <w:bCs/>
            <w:lang w:val="en-GB"/>
          </w:rPr>
          <w:t>tion of generating</w:t>
        </w:r>
        <w:r w:rsidR="009264AB">
          <w:rPr>
            <w:rFonts w:ascii="Times New Roman" w:hAnsi="Times New Roman"/>
            <w:b/>
            <w:bCs/>
            <w:lang w:val="en-GB"/>
          </w:rPr>
          <w:t xml:space="preserve"> </w:t>
        </w:r>
      </w:ins>
      <w:r>
        <w:rPr>
          <w:rFonts w:ascii="Times New Roman" w:hAnsi="Times New Roman"/>
          <w:b/>
          <w:bCs/>
          <w:lang w:val="en-GB"/>
        </w:rPr>
        <w:t>charts with different time scales</w:t>
      </w:r>
      <w:ins w:id="28" w:author="michael cherlet" w:date="2021-10-26T15:17:00Z">
        <w:r w:rsidR="009264AB">
          <w:rPr>
            <w:rFonts w:ascii="Times New Roman" w:hAnsi="Times New Roman"/>
            <w:b/>
            <w:bCs/>
            <w:lang w:val="en-GB"/>
          </w:rPr>
          <w:t xml:space="preserve"> needs to be clarified</w:t>
        </w:r>
      </w:ins>
      <w:r>
        <w:rPr>
          <w:rFonts w:ascii="Times New Roman" w:hAnsi="Times New Roman"/>
          <w:b/>
          <w:bCs/>
          <w:lang w:val="en-GB"/>
        </w:rPr>
        <w:t>. We think that at this point it is better to keep the entire time series for the calcula</w:t>
      </w:r>
      <w:r>
        <w:rPr>
          <w:rFonts w:ascii="Times New Roman" w:hAnsi="Times New Roman"/>
          <w:b/>
          <w:bCs/>
          <w:lang w:val="en-GB"/>
        </w:rPr>
        <w:t xml:space="preserve">tions of the </w:t>
      </w:r>
      <w:proofErr w:type="gramStart"/>
      <w:r>
        <w:rPr>
          <w:rFonts w:ascii="Times New Roman" w:hAnsi="Times New Roman"/>
          <w:b/>
          <w:bCs/>
          <w:lang w:val="en-GB"/>
        </w:rPr>
        <w:t>Long Term</w:t>
      </w:r>
      <w:proofErr w:type="gramEnd"/>
      <w:r>
        <w:rPr>
          <w:rFonts w:ascii="Times New Roman" w:hAnsi="Times New Roman"/>
          <w:b/>
          <w:bCs/>
          <w:lang w:val="en-GB"/>
        </w:rPr>
        <w:t xml:space="preserve"> Change Map in order to see the general approach. </w:t>
      </w:r>
      <w:del w:id="29" w:author="michael cherlet" w:date="2021-10-26T15:17:00Z">
        <w:r w:rsidDel="009264AB">
          <w:rPr>
            <w:rFonts w:ascii="Times New Roman" w:hAnsi="Times New Roman"/>
            <w:b/>
            <w:bCs/>
            <w:lang w:val="en-GB"/>
          </w:rPr>
          <w:delText>And to</w:delText>
        </w:r>
      </w:del>
      <w:ins w:id="30" w:author="michael cherlet" w:date="2021-10-26T15:17:00Z">
        <w:r w:rsidR="009264AB">
          <w:rPr>
            <w:rFonts w:ascii="Times New Roman" w:hAnsi="Times New Roman"/>
            <w:b/>
            <w:bCs/>
            <w:lang w:val="en-GB"/>
          </w:rPr>
          <w:t>We</w:t>
        </w:r>
      </w:ins>
      <w:r>
        <w:rPr>
          <w:rFonts w:ascii="Times New Roman" w:hAnsi="Times New Roman"/>
          <w:b/>
          <w:bCs/>
          <w:lang w:val="en-GB"/>
        </w:rPr>
        <w:t xml:space="preserve"> show later (section 6.2) that the “partial LPD indicators” might help to understand the dynamics of land productivity within the observation period. Then, it is up to the user t</w:t>
      </w:r>
      <w:r>
        <w:rPr>
          <w:rFonts w:ascii="Times New Roman" w:hAnsi="Times New Roman"/>
          <w:b/>
          <w:bCs/>
          <w:lang w:val="en-GB"/>
        </w:rPr>
        <w:t xml:space="preserve">o </w:t>
      </w:r>
      <w:r>
        <w:rPr>
          <w:rFonts w:ascii="Times New Roman" w:hAnsi="Times New Roman"/>
          <w:b/>
          <w:bCs/>
          <w:lang w:val="en-GB"/>
        </w:rPr>
        <w:lastRenderedPageBreak/>
        <w:t xml:space="preserve">calculate also the </w:t>
      </w:r>
      <w:proofErr w:type="gramStart"/>
      <w:r>
        <w:rPr>
          <w:rFonts w:ascii="Times New Roman" w:hAnsi="Times New Roman"/>
          <w:b/>
          <w:bCs/>
          <w:lang w:val="en-GB"/>
        </w:rPr>
        <w:t>Long Term</w:t>
      </w:r>
      <w:proofErr w:type="gramEnd"/>
      <w:r>
        <w:rPr>
          <w:rFonts w:ascii="Times New Roman" w:hAnsi="Times New Roman"/>
          <w:b/>
          <w:bCs/>
          <w:lang w:val="en-GB"/>
        </w:rPr>
        <w:t xml:space="preserve"> Change Map for different time windows</w:t>
      </w:r>
      <w:ins w:id="31" w:author="michael cherlet" w:date="2021-10-26T15:18:00Z">
        <w:r w:rsidR="009264AB">
          <w:rPr>
            <w:rFonts w:ascii="Times New Roman" w:hAnsi="Times New Roman"/>
            <w:b/>
            <w:bCs/>
            <w:lang w:val="en-GB"/>
          </w:rPr>
          <w:t xml:space="preserve"> as they see fit</w:t>
        </w:r>
      </w:ins>
      <w:r>
        <w:rPr>
          <w:rFonts w:ascii="Times New Roman" w:hAnsi="Times New Roman"/>
          <w:b/>
          <w:bCs/>
          <w:lang w:val="en-GB"/>
        </w:rPr>
        <w:t>. We mention this now in L598-599.</w:t>
      </w:r>
    </w:p>
    <w:p w14:paraId="0EBEE823" w14:textId="77777777" w:rsidR="002B5643" w:rsidRDefault="002B5643">
      <w:pPr>
        <w:spacing w:after="113" w:line="360" w:lineRule="auto"/>
        <w:rPr>
          <w:rFonts w:hint="eastAsia"/>
          <w:b/>
          <w:bCs/>
        </w:rPr>
      </w:pPr>
    </w:p>
    <w:p w14:paraId="4CDC4F65" w14:textId="77777777" w:rsidR="002B5643" w:rsidRDefault="00482FF2">
      <w:pPr>
        <w:spacing w:after="113" w:line="360" w:lineRule="auto"/>
        <w:rPr>
          <w:rFonts w:ascii="Times New Roman" w:hAnsi="Times New Roman"/>
          <w:i/>
          <w:iCs/>
          <w:lang w:val="en-GB"/>
        </w:rPr>
      </w:pPr>
      <w:r>
        <w:rPr>
          <w:rFonts w:ascii="Times New Roman" w:hAnsi="Times New Roman"/>
          <w:i/>
          <w:iCs/>
          <w:lang w:val="en-GB"/>
        </w:rPr>
        <w:t>4. The overall structure of the article is slightly scattered, so it is recommended to adjust (4, 5 and 6).</w:t>
      </w:r>
    </w:p>
    <w:p w14:paraId="3ADEB6E0" w14:textId="77777777" w:rsidR="002B5643" w:rsidRDefault="00482FF2">
      <w:pPr>
        <w:spacing w:after="113" w:line="360" w:lineRule="auto"/>
        <w:rPr>
          <w:rFonts w:ascii="Times New Roman" w:hAnsi="Times New Roman"/>
          <w:i/>
          <w:iCs/>
          <w:lang w:val="en-GB"/>
        </w:rPr>
      </w:pPr>
      <w:r>
        <w:rPr>
          <w:rFonts w:ascii="Times New Roman" w:hAnsi="Times New Roman"/>
          <w:b/>
          <w:bCs/>
          <w:lang w:val="en-GB"/>
        </w:rPr>
        <w:t>Response:</w:t>
      </w:r>
    </w:p>
    <w:p w14:paraId="0D1A7968" w14:textId="77777777" w:rsidR="002B5643" w:rsidRDefault="00482FF2">
      <w:pPr>
        <w:spacing w:after="113" w:line="360" w:lineRule="auto"/>
        <w:rPr>
          <w:rFonts w:ascii="Times New Roman" w:hAnsi="Times New Roman"/>
          <w:i/>
          <w:iCs/>
          <w:lang w:val="en-GB"/>
        </w:rPr>
      </w:pPr>
      <w:r>
        <w:rPr>
          <w:rFonts w:ascii="Times New Roman" w:hAnsi="Times New Roman"/>
          <w:b/>
          <w:bCs/>
          <w:lang w:val="en-GB"/>
        </w:rPr>
        <w:t xml:space="preserve">We agree that the structure of this paper is not the classical Introduction – Materials &amp; Methods – Results – Discussion but, as mentioned by Reviewer #1, we believe that its general structure is </w:t>
      </w:r>
      <w:del w:id="32" w:author="michael cherlet" w:date="2021-10-26T15:18:00Z">
        <w:r w:rsidDel="009264AB">
          <w:rPr>
            <w:rFonts w:ascii="Times New Roman" w:hAnsi="Times New Roman"/>
            <w:b/>
            <w:bCs/>
            <w:lang w:val="en-GB"/>
          </w:rPr>
          <w:delText xml:space="preserve">fine </w:delText>
        </w:r>
      </w:del>
      <w:ins w:id="33" w:author="michael cherlet" w:date="2021-10-26T15:18:00Z">
        <w:r w:rsidR="009264AB">
          <w:rPr>
            <w:rFonts w:ascii="Times New Roman" w:hAnsi="Times New Roman"/>
            <w:b/>
            <w:bCs/>
            <w:lang w:val="en-GB"/>
          </w:rPr>
          <w:t>suited</w:t>
        </w:r>
        <w:r w:rsidR="009264AB">
          <w:rPr>
            <w:rFonts w:ascii="Times New Roman" w:hAnsi="Times New Roman"/>
            <w:b/>
            <w:bCs/>
            <w:lang w:val="en-GB"/>
          </w:rPr>
          <w:t xml:space="preserve"> </w:t>
        </w:r>
      </w:ins>
      <w:r>
        <w:rPr>
          <w:rFonts w:ascii="Times New Roman" w:hAnsi="Times New Roman"/>
          <w:b/>
          <w:bCs/>
          <w:lang w:val="en-GB"/>
        </w:rPr>
        <w:t>(and widely used) for this kind of “cookbook” papers. I</w:t>
      </w:r>
      <w:r>
        <w:rPr>
          <w:rFonts w:ascii="Times New Roman" w:hAnsi="Times New Roman"/>
          <w:b/>
          <w:bCs/>
          <w:lang w:val="en-GB"/>
        </w:rPr>
        <w:t xml:space="preserve">n particular, sections 4, 5, 6 follow the sequence of the steps in </w:t>
      </w:r>
      <w:proofErr w:type="spellStart"/>
      <w:r>
        <w:rPr>
          <w:rFonts w:ascii="Times New Roman" w:hAnsi="Times New Roman"/>
          <w:b/>
          <w:bCs/>
          <w:i/>
          <w:iCs/>
          <w:lang w:val="en-GB"/>
        </w:rPr>
        <w:t>LPDynR</w:t>
      </w:r>
      <w:proofErr w:type="spellEnd"/>
      <w:r>
        <w:rPr>
          <w:rFonts w:ascii="Times New Roman" w:hAnsi="Times New Roman"/>
          <w:b/>
          <w:bCs/>
          <w:lang w:val="en-GB"/>
        </w:rPr>
        <w:t xml:space="preserve"> to calculate the indicator, grouping in </w:t>
      </w:r>
      <w:ins w:id="34" w:author="michael cherlet" w:date="2021-10-26T15:19:00Z">
        <w:r w:rsidR="009264AB">
          <w:rPr>
            <w:rFonts w:ascii="Times New Roman" w:hAnsi="Times New Roman"/>
            <w:b/>
            <w:bCs/>
            <w:lang w:val="en-GB"/>
          </w:rPr>
          <w:t xml:space="preserve">section </w:t>
        </w:r>
      </w:ins>
      <w:r>
        <w:rPr>
          <w:rFonts w:ascii="Times New Roman" w:hAnsi="Times New Roman"/>
          <w:b/>
          <w:bCs/>
          <w:lang w:val="en-GB"/>
        </w:rPr>
        <w:t xml:space="preserve">4 (and its sub-sections) the steps for the Long-Term Change Map, in </w:t>
      </w:r>
      <w:ins w:id="35" w:author="michael cherlet" w:date="2021-10-26T15:19:00Z">
        <w:r w:rsidR="009264AB">
          <w:rPr>
            <w:rFonts w:ascii="Times New Roman" w:hAnsi="Times New Roman"/>
            <w:b/>
            <w:bCs/>
            <w:lang w:val="en-GB"/>
          </w:rPr>
          <w:t xml:space="preserve">section </w:t>
        </w:r>
      </w:ins>
      <w:r>
        <w:rPr>
          <w:rFonts w:ascii="Times New Roman" w:hAnsi="Times New Roman"/>
          <w:b/>
          <w:bCs/>
          <w:lang w:val="en-GB"/>
        </w:rPr>
        <w:t xml:space="preserve">5 the Current Status Map and in </w:t>
      </w:r>
      <w:ins w:id="36" w:author="michael cherlet" w:date="2021-10-26T15:19:00Z">
        <w:r w:rsidR="009264AB">
          <w:rPr>
            <w:rFonts w:ascii="Times New Roman" w:hAnsi="Times New Roman"/>
            <w:b/>
            <w:bCs/>
            <w:lang w:val="en-GB"/>
          </w:rPr>
          <w:t xml:space="preserve">section </w:t>
        </w:r>
      </w:ins>
      <w:r>
        <w:rPr>
          <w:rFonts w:ascii="Times New Roman" w:hAnsi="Times New Roman"/>
          <w:b/>
          <w:bCs/>
          <w:lang w:val="en-GB"/>
        </w:rPr>
        <w:t>6 the Combined Assessment plus variants.</w:t>
      </w:r>
    </w:p>
    <w:p w14:paraId="4BB04FF1" w14:textId="77777777" w:rsidR="002B5643" w:rsidRDefault="002B5643">
      <w:pPr>
        <w:spacing w:after="113" w:line="360" w:lineRule="auto"/>
        <w:rPr>
          <w:rFonts w:hint="eastAsia"/>
          <w:b/>
          <w:bCs/>
        </w:rPr>
      </w:pPr>
    </w:p>
    <w:p w14:paraId="45F79D21" w14:textId="77777777" w:rsidR="002B5643" w:rsidRDefault="00482FF2">
      <w:pPr>
        <w:spacing w:after="113" w:line="360" w:lineRule="auto"/>
        <w:rPr>
          <w:rFonts w:ascii="Times New Roman" w:hAnsi="Times New Roman"/>
          <w:i/>
          <w:iCs/>
          <w:lang w:val="en-GB"/>
        </w:rPr>
      </w:pPr>
      <w:r>
        <w:rPr>
          <w:rFonts w:ascii="Times New Roman" w:hAnsi="Times New Roman"/>
          <w:i/>
          <w:iCs/>
          <w:lang w:val="en-GB"/>
        </w:rPr>
        <w:t>5. The applicability of this method remains to be verified, and a single case is far from enough to prove it.</w:t>
      </w:r>
    </w:p>
    <w:p w14:paraId="4753C6E4" w14:textId="77777777" w:rsidR="002B5643" w:rsidRDefault="00482FF2">
      <w:pPr>
        <w:spacing w:after="113" w:line="360" w:lineRule="auto"/>
        <w:rPr>
          <w:rFonts w:ascii="Times New Roman" w:hAnsi="Times New Roman"/>
          <w:b/>
          <w:bCs/>
          <w:lang w:val="en-GB"/>
        </w:rPr>
      </w:pPr>
      <w:r>
        <w:rPr>
          <w:rFonts w:ascii="Times New Roman" w:hAnsi="Times New Roman"/>
          <w:b/>
          <w:bCs/>
          <w:lang w:val="en-GB"/>
        </w:rPr>
        <w:t>Response:</w:t>
      </w:r>
    </w:p>
    <w:p w14:paraId="7401F2BD" w14:textId="77777777" w:rsidR="002B5643" w:rsidRDefault="00482FF2">
      <w:pPr>
        <w:spacing w:after="113" w:line="360" w:lineRule="auto"/>
        <w:rPr>
          <w:rFonts w:ascii="Times New Roman" w:hAnsi="Times New Roman"/>
          <w:b/>
          <w:bCs/>
          <w:lang w:val="en-GB"/>
        </w:rPr>
      </w:pPr>
      <w:r>
        <w:rPr>
          <w:rFonts w:ascii="Times New Roman" w:hAnsi="Times New Roman"/>
          <w:b/>
          <w:bCs/>
          <w:lang w:val="en-GB"/>
        </w:rPr>
        <w:t>We have now included more discussion and comparisons with other LPD products, i.e. one calculated with a similar methodology (the origin</w:t>
      </w:r>
      <w:r>
        <w:rPr>
          <w:rFonts w:ascii="Times New Roman" w:hAnsi="Times New Roman"/>
          <w:b/>
          <w:bCs/>
          <w:lang w:val="en-GB"/>
        </w:rPr>
        <w:t xml:space="preserve">al Land Productivity Dynamics approach), another with a completely different method (from literature), and another one calculated with the same </w:t>
      </w:r>
      <w:proofErr w:type="spellStart"/>
      <w:r>
        <w:rPr>
          <w:rFonts w:ascii="Times New Roman" w:hAnsi="Times New Roman"/>
          <w:b/>
          <w:bCs/>
          <w:i/>
          <w:iCs/>
          <w:lang w:val="en-GB"/>
        </w:rPr>
        <w:t>LPDynR</w:t>
      </w:r>
      <w:proofErr w:type="spellEnd"/>
      <w:r>
        <w:rPr>
          <w:rFonts w:ascii="Times New Roman" w:hAnsi="Times New Roman"/>
          <w:b/>
          <w:bCs/>
          <w:lang w:val="en-GB"/>
        </w:rPr>
        <w:t xml:space="preserve"> tool but with different data sets (L502-522; new Figure 5). We believe that now the methodology behind th</w:t>
      </w:r>
      <w:r>
        <w:rPr>
          <w:rFonts w:ascii="Times New Roman" w:hAnsi="Times New Roman"/>
          <w:b/>
          <w:bCs/>
          <w:lang w:val="en-GB"/>
        </w:rPr>
        <w:t>e tool is better tested and verified.</w:t>
      </w:r>
    </w:p>
    <w:p w14:paraId="09CA3BAB" w14:textId="77777777" w:rsidR="002B5643" w:rsidRDefault="002B5643">
      <w:pPr>
        <w:spacing w:after="113" w:line="360" w:lineRule="auto"/>
        <w:rPr>
          <w:rFonts w:ascii="Times New Roman" w:hAnsi="Times New Roman"/>
          <w:i/>
          <w:iCs/>
          <w:lang w:val="en-GB"/>
        </w:rPr>
      </w:pPr>
    </w:p>
    <w:p w14:paraId="2E5FBE1A" w14:textId="77777777" w:rsidR="002B5643" w:rsidRDefault="002B5643">
      <w:pPr>
        <w:spacing w:after="113" w:line="360" w:lineRule="auto"/>
        <w:rPr>
          <w:rFonts w:ascii="Times New Roman" w:hAnsi="Times New Roman"/>
          <w:i/>
          <w:iCs/>
          <w:lang w:val="en-GB"/>
        </w:rPr>
      </w:pPr>
    </w:p>
    <w:p w14:paraId="2A0CC104" w14:textId="77777777" w:rsidR="002B5643" w:rsidRDefault="002B5643">
      <w:pPr>
        <w:spacing w:after="113" w:line="360" w:lineRule="auto"/>
        <w:rPr>
          <w:rFonts w:ascii="Times New Roman" w:hAnsi="Times New Roman"/>
          <w:i/>
          <w:iCs/>
          <w:lang w:val="en-GB"/>
        </w:rPr>
      </w:pPr>
    </w:p>
    <w:p w14:paraId="46557A90" w14:textId="77777777" w:rsidR="002B5643" w:rsidRDefault="002B5643">
      <w:pPr>
        <w:spacing w:after="113" w:line="360" w:lineRule="auto"/>
        <w:rPr>
          <w:rFonts w:ascii="Times New Roman" w:hAnsi="Times New Roman"/>
          <w:i/>
          <w:iCs/>
          <w:lang w:val="en-GB"/>
        </w:rPr>
      </w:pPr>
    </w:p>
    <w:p w14:paraId="584BC46C" w14:textId="77777777" w:rsidR="002B5643" w:rsidRDefault="002B5643">
      <w:pPr>
        <w:spacing w:after="113" w:line="360" w:lineRule="auto"/>
        <w:rPr>
          <w:rFonts w:ascii="Times New Roman" w:hAnsi="Times New Roman"/>
          <w:i/>
          <w:iCs/>
          <w:lang w:val="en-GB"/>
        </w:rPr>
      </w:pPr>
    </w:p>
    <w:p w14:paraId="6DBB4277" w14:textId="77777777" w:rsidR="002B5643" w:rsidRDefault="002B5643">
      <w:pPr>
        <w:spacing w:after="113" w:line="360" w:lineRule="auto"/>
        <w:rPr>
          <w:rFonts w:ascii="Times New Roman" w:hAnsi="Times New Roman"/>
          <w:i/>
          <w:iCs/>
          <w:lang w:val="en-GB"/>
        </w:rPr>
      </w:pPr>
    </w:p>
    <w:p w14:paraId="43F1CA43" w14:textId="77777777" w:rsidR="002B5643" w:rsidRDefault="002B5643">
      <w:pPr>
        <w:spacing w:after="113" w:line="360" w:lineRule="auto"/>
        <w:rPr>
          <w:rFonts w:ascii="Times New Roman" w:hAnsi="Times New Roman"/>
          <w:i/>
          <w:iCs/>
          <w:lang w:val="en-GB"/>
        </w:rPr>
      </w:pPr>
    </w:p>
    <w:p w14:paraId="2DE95012" w14:textId="77777777" w:rsidR="002B5643" w:rsidRDefault="002B5643">
      <w:pPr>
        <w:spacing w:after="113" w:line="360" w:lineRule="auto"/>
        <w:rPr>
          <w:rFonts w:ascii="Times New Roman" w:hAnsi="Times New Roman"/>
          <w:i/>
          <w:iCs/>
          <w:lang w:val="en-GB"/>
        </w:rPr>
      </w:pPr>
    </w:p>
    <w:p w14:paraId="6AB1934F" w14:textId="77777777" w:rsidR="002B5643" w:rsidRDefault="00482FF2">
      <w:pPr>
        <w:spacing w:after="113" w:line="360" w:lineRule="auto"/>
        <w:rPr>
          <w:rFonts w:ascii="Times New Roman" w:hAnsi="Times New Roman"/>
          <w:i/>
          <w:iCs/>
          <w:lang w:val="en-GB"/>
        </w:rPr>
      </w:pPr>
      <w:r>
        <w:rPr>
          <w:rFonts w:ascii="Times New Roman" w:hAnsi="Times New Roman"/>
          <w:i/>
          <w:iCs/>
          <w:lang w:val="en-GB"/>
        </w:rPr>
        <w:lastRenderedPageBreak/>
        <w:br/>
        <w:t xml:space="preserve">Reviewer #4: This article presented the application of the R-based tool </w:t>
      </w:r>
      <w:proofErr w:type="spellStart"/>
      <w:r>
        <w:rPr>
          <w:rFonts w:ascii="Times New Roman" w:hAnsi="Times New Roman"/>
          <w:i/>
          <w:iCs/>
          <w:lang w:val="en-GB"/>
        </w:rPr>
        <w:t>LPDynR</w:t>
      </w:r>
      <w:proofErr w:type="spellEnd"/>
      <w:r>
        <w:rPr>
          <w:rFonts w:ascii="Times New Roman" w:hAnsi="Times New Roman"/>
          <w:i/>
          <w:iCs/>
          <w:lang w:val="en-GB"/>
        </w:rPr>
        <w:t xml:space="preserve"> to calculate the Land Productivity Dynamics indicator in detail. It provides a methodological reference for the study of land prod</w:t>
      </w:r>
      <w:r>
        <w:rPr>
          <w:rFonts w:ascii="Times New Roman" w:hAnsi="Times New Roman"/>
          <w:i/>
          <w:iCs/>
          <w:lang w:val="en-GB"/>
        </w:rPr>
        <w:t>uctivity dynamic. Moreover, I have some suggestions with the analysis as performed now.</w:t>
      </w:r>
    </w:p>
    <w:p w14:paraId="396D368F" w14:textId="77777777" w:rsidR="002B5643" w:rsidRDefault="00482FF2">
      <w:pPr>
        <w:spacing w:after="113" w:line="360" w:lineRule="auto"/>
        <w:rPr>
          <w:rFonts w:ascii="Times New Roman" w:hAnsi="Times New Roman"/>
          <w:i/>
          <w:iCs/>
          <w:lang w:val="en-GB"/>
        </w:rPr>
      </w:pPr>
      <w:r>
        <w:rPr>
          <w:rFonts w:ascii="Times New Roman" w:hAnsi="Times New Roman"/>
          <w:b/>
          <w:bCs/>
          <w:lang w:val="en-GB"/>
        </w:rPr>
        <w:t xml:space="preserve"> We thank reviewer #4 for his/her time reviewing the manuscript, as well as for the comments and suggestions provided.</w:t>
      </w:r>
    </w:p>
    <w:p w14:paraId="2DD2E544" w14:textId="77777777" w:rsidR="002B5643" w:rsidRDefault="00482FF2">
      <w:pPr>
        <w:spacing w:after="113" w:line="360" w:lineRule="auto"/>
        <w:rPr>
          <w:rFonts w:ascii="Times New Roman" w:hAnsi="Times New Roman"/>
          <w:i/>
          <w:iCs/>
          <w:lang w:val="en-GB"/>
        </w:rPr>
      </w:pPr>
      <w:r>
        <w:rPr>
          <w:rFonts w:ascii="Times New Roman" w:hAnsi="Times New Roman"/>
          <w:i/>
          <w:iCs/>
          <w:lang w:val="en-GB"/>
        </w:rPr>
        <w:br/>
        <w:t>1. The tables and figures need to be further adj</w:t>
      </w:r>
      <w:r>
        <w:rPr>
          <w:rFonts w:ascii="Times New Roman" w:hAnsi="Times New Roman"/>
          <w:i/>
          <w:iCs/>
          <w:lang w:val="en-GB"/>
        </w:rPr>
        <w:t>ustment and clearly explained.</w:t>
      </w:r>
    </w:p>
    <w:p w14:paraId="0EB228F7" w14:textId="77777777" w:rsidR="002B5643" w:rsidRDefault="00482FF2">
      <w:pPr>
        <w:spacing w:after="113" w:line="360" w:lineRule="auto"/>
        <w:rPr>
          <w:rFonts w:ascii="Times New Roman" w:hAnsi="Times New Roman"/>
          <w:b/>
          <w:bCs/>
          <w:lang w:val="en-GB"/>
        </w:rPr>
      </w:pPr>
      <w:r>
        <w:rPr>
          <w:rFonts w:ascii="Times New Roman" w:hAnsi="Times New Roman"/>
          <w:b/>
          <w:bCs/>
          <w:lang w:val="en-GB"/>
        </w:rPr>
        <w:t>Response:</w:t>
      </w:r>
    </w:p>
    <w:p w14:paraId="63DA353D" w14:textId="77777777" w:rsidR="002B5643" w:rsidRDefault="00482FF2">
      <w:pPr>
        <w:spacing w:after="113" w:line="360" w:lineRule="auto"/>
        <w:rPr>
          <w:rFonts w:ascii="Times New Roman" w:hAnsi="Times New Roman"/>
          <w:b/>
          <w:bCs/>
          <w:lang w:val="en-GB"/>
        </w:rPr>
      </w:pPr>
      <w:r>
        <w:rPr>
          <w:rFonts w:ascii="Times New Roman" w:hAnsi="Times New Roman"/>
          <w:b/>
          <w:bCs/>
          <w:lang w:val="en-GB"/>
        </w:rPr>
        <w:t xml:space="preserve">We have included some more explanations, both along the text and in the captions; e.g. </w:t>
      </w:r>
      <w:commentRangeStart w:id="37"/>
      <w:r>
        <w:rPr>
          <w:rFonts w:ascii="Times New Roman" w:hAnsi="Times New Roman"/>
          <w:b/>
          <w:bCs/>
          <w:lang w:val="en-GB"/>
        </w:rPr>
        <w:t>L119-123, L211-217, 222-223, 296-298, 301-302, 534-535</w:t>
      </w:r>
      <w:commentRangeEnd w:id="37"/>
      <w:r w:rsidR="00C77BB5">
        <w:rPr>
          <w:rStyle w:val="CommentReference"/>
          <w:rFonts w:cs="Mangal"/>
        </w:rPr>
        <w:commentReference w:id="37"/>
      </w:r>
    </w:p>
    <w:p w14:paraId="45395720" w14:textId="77777777" w:rsidR="002B5643" w:rsidRDefault="00482FF2">
      <w:pPr>
        <w:spacing w:after="113" w:line="360" w:lineRule="auto"/>
        <w:rPr>
          <w:rFonts w:ascii="Times New Roman" w:hAnsi="Times New Roman"/>
          <w:i/>
          <w:iCs/>
          <w:lang w:val="en-GB"/>
        </w:rPr>
      </w:pPr>
      <w:r>
        <w:rPr>
          <w:rFonts w:ascii="Times New Roman" w:hAnsi="Times New Roman"/>
          <w:i/>
          <w:iCs/>
          <w:lang w:val="en-GB"/>
        </w:rPr>
        <w:br/>
        <w:t>2. The innovation and significance of the article can be explained in th</w:t>
      </w:r>
      <w:r>
        <w:rPr>
          <w:rFonts w:ascii="Times New Roman" w:hAnsi="Times New Roman"/>
          <w:i/>
          <w:iCs/>
          <w:lang w:val="en-GB"/>
        </w:rPr>
        <w:t>e Abstract or Conclusion.</w:t>
      </w:r>
    </w:p>
    <w:p w14:paraId="43D04B07" w14:textId="77777777" w:rsidR="002B5643" w:rsidRDefault="00482FF2">
      <w:pPr>
        <w:spacing w:after="113" w:line="360" w:lineRule="auto"/>
        <w:rPr>
          <w:rFonts w:ascii="Times New Roman" w:hAnsi="Times New Roman"/>
          <w:b/>
          <w:bCs/>
          <w:lang w:val="en-GB"/>
        </w:rPr>
      </w:pPr>
      <w:r>
        <w:rPr>
          <w:rFonts w:ascii="Times New Roman" w:hAnsi="Times New Roman"/>
          <w:b/>
          <w:bCs/>
          <w:lang w:val="en-GB"/>
        </w:rPr>
        <w:t>Response:</w:t>
      </w:r>
    </w:p>
    <w:p w14:paraId="28DB34AB" w14:textId="77777777" w:rsidR="002B5643" w:rsidRDefault="00482FF2">
      <w:pPr>
        <w:spacing w:after="113" w:line="360" w:lineRule="auto"/>
        <w:rPr>
          <w:rFonts w:ascii="Times New Roman" w:hAnsi="Times New Roman"/>
          <w:b/>
          <w:bCs/>
          <w:lang w:val="en-GB"/>
        </w:rPr>
      </w:pPr>
      <w:r>
        <w:rPr>
          <w:rFonts w:ascii="Times New Roman" w:hAnsi="Times New Roman"/>
          <w:b/>
          <w:bCs/>
          <w:lang w:val="en-GB"/>
        </w:rPr>
        <w:t xml:space="preserve">We have rewritten and expanded the Abstract to make it more focused on the </w:t>
      </w:r>
      <w:proofErr w:type="spellStart"/>
      <w:r>
        <w:rPr>
          <w:rFonts w:ascii="Times New Roman" w:hAnsi="Times New Roman"/>
          <w:b/>
          <w:bCs/>
          <w:i/>
          <w:iCs/>
          <w:lang w:val="en-GB"/>
        </w:rPr>
        <w:t>LPDynR</w:t>
      </w:r>
      <w:proofErr w:type="spellEnd"/>
      <w:r>
        <w:rPr>
          <w:rFonts w:ascii="Times New Roman" w:hAnsi="Times New Roman"/>
          <w:b/>
          <w:bCs/>
          <w:lang w:val="en-GB"/>
        </w:rPr>
        <w:t xml:space="preserve"> tool functionalities and potentialities. Equally, we have restructured the Conclusions to give more significance to the tool.</w:t>
      </w:r>
    </w:p>
    <w:p w14:paraId="7C8057E3" w14:textId="77777777" w:rsidR="002B5643" w:rsidRDefault="00482FF2">
      <w:pPr>
        <w:spacing w:after="113" w:line="360" w:lineRule="auto"/>
        <w:rPr>
          <w:rFonts w:ascii="Times New Roman" w:hAnsi="Times New Roman"/>
          <w:i/>
          <w:iCs/>
          <w:lang w:val="en-GB"/>
        </w:rPr>
      </w:pPr>
      <w:r>
        <w:rPr>
          <w:rFonts w:ascii="Times New Roman" w:hAnsi="Times New Roman"/>
          <w:i/>
          <w:iCs/>
          <w:lang w:val="en-GB"/>
        </w:rPr>
        <w:br/>
        <w:t>3. Please c</w:t>
      </w:r>
      <w:r>
        <w:rPr>
          <w:rFonts w:ascii="Times New Roman" w:hAnsi="Times New Roman"/>
          <w:i/>
          <w:iCs/>
          <w:lang w:val="en-GB"/>
        </w:rPr>
        <w:t>onsider whether you can add more discussion.</w:t>
      </w:r>
      <w:r>
        <w:rPr>
          <w:rFonts w:ascii="Times New Roman" w:hAnsi="Times New Roman"/>
          <w:i/>
          <w:iCs/>
          <w:lang w:val="en-GB"/>
        </w:rPr>
        <w:br/>
      </w:r>
      <w:r>
        <w:rPr>
          <w:rFonts w:ascii="Times New Roman" w:hAnsi="Times New Roman"/>
          <w:b/>
          <w:bCs/>
          <w:lang w:val="en-GB"/>
        </w:rPr>
        <w:t xml:space="preserve">Response: </w:t>
      </w:r>
    </w:p>
    <w:p w14:paraId="62B8A283" w14:textId="77777777" w:rsidR="002B5643" w:rsidRDefault="00482FF2">
      <w:pPr>
        <w:spacing w:after="113" w:line="360" w:lineRule="auto"/>
        <w:rPr>
          <w:rFonts w:ascii="Times New Roman" w:hAnsi="Times New Roman"/>
          <w:i/>
          <w:iCs/>
          <w:lang w:val="en-GB"/>
        </w:rPr>
      </w:pPr>
      <w:r>
        <w:rPr>
          <w:rFonts w:ascii="Times New Roman" w:hAnsi="Times New Roman"/>
          <w:b/>
          <w:bCs/>
          <w:lang w:val="en-GB"/>
        </w:rPr>
        <w:t xml:space="preserve">As explained above (see responses to Reviewers #1 and #3), the main aim of this paper is presenting </w:t>
      </w:r>
      <w:proofErr w:type="spellStart"/>
      <w:r>
        <w:rPr>
          <w:rFonts w:ascii="Times New Roman" w:hAnsi="Times New Roman"/>
          <w:b/>
          <w:bCs/>
          <w:i/>
          <w:iCs/>
          <w:lang w:val="en-GB"/>
        </w:rPr>
        <w:t>LPDynR</w:t>
      </w:r>
      <w:proofErr w:type="spellEnd"/>
      <w:r>
        <w:rPr>
          <w:rFonts w:ascii="Times New Roman" w:hAnsi="Times New Roman"/>
          <w:b/>
          <w:bCs/>
          <w:lang w:val="en-GB"/>
        </w:rPr>
        <w:t xml:space="preserve"> functionalities and usage as a tool for practitioners and scientists to produce their own ind</w:t>
      </w:r>
      <w:r>
        <w:rPr>
          <w:rFonts w:ascii="Times New Roman" w:hAnsi="Times New Roman"/>
          <w:b/>
          <w:bCs/>
          <w:lang w:val="en-GB"/>
        </w:rPr>
        <w:t>icators, rather than deeply analysing the case study included in the manuscript. However, we have included some more discussion and references along the manuscript with the aim of discussing also the indicator provided with the case study, e.g. L491-514, L</w:t>
      </w:r>
      <w:r>
        <w:rPr>
          <w:rFonts w:ascii="Times New Roman" w:hAnsi="Times New Roman"/>
          <w:b/>
          <w:bCs/>
          <w:lang w:val="en-GB"/>
        </w:rPr>
        <w:t>660-661; we have also included a new figure (Fig. 5; L516)</w:t>
      </w:r>
      <w:r>
        <w:rPr>
          <w:rFonts w:ascii="Times New Roman" w:hAnsi="Times New Roman"/>
          <w:i/>
          <w:iCs/>
          <w:lang w:val="en-GB"/>
        </w:rPr>
        <w:br/>
      </w:r>
    </w:p>
    <w:sectPr w:rsidR="002B5643">
      <w:pgSz w:w="11906" w:h="16838"/>
      <w:pgMar w:top="1134" w:right="1134" w:bottom="1134" w:left="1134" w:header="0" w:footer="0" w:gutter="0"/>
      <w:cols w:space="720"/>
      <w:formProt w:val="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7" w:author="michael cherlet" w:date="2021-10-26T17:16:00Z" w:initials="MC">
    <w:p w14:paraId="7CB6C0D9" w14:textId="77777777" w:rsidR="00C77BB5" w:rsidRDefault="00C77BB5">
      <w:pPr>
        <w:pStyle w:val="CommentText"/>
        <w:rPr>
          <w:rFonts w:hint="eastAsia"/>
        </w:rPr>
      </w:pPr>
      <w:r>
        <w:rPr>
          <w:rStyle w:val="CommentReference"/>
          <w:rFonts w:hint="eastAsia"/>
        </w:rPr>
        <w:annotationRef/>
      </w:r>
      <w:r>
        <w:rPr>
          <w:rFonts w:hint="eastAsia"/>
        </w:rPr>
        <w:t>I</w:t>
      </w:r>
      <w:r>
        <w:t xml:space="preserve"> </w:t>
      </w:r>
      <w:proofErr w:type="spellStart"/>
      <w:r>
        <w:t>am</w:t>
      </w:r>
      <w:proofErr w:type="spellEnd"/>
      <w:r>
        <w:t xml:space="preserve"> </w:t>
      </w:r>
      <w:proofErr w:type="spellStart"/>
      <w:r>
        <w:t>not</w:t>
      </w:r>
      <w:proofErr w:type="spellEnd"/>
      <w:r>
        <w:t xml:space="preserve"> </w:t>
      </w:r>
      <w:proofErr w:type="spellStart"/>
      <w:r>
        <w:t>sure</w:t>
      </w:r>
      <w:proofErr w:type="spellEnd"/>
      <w:r>
        <w:t xml:space="preserve"> </w:t>
      </w:r>
      <w:proofErr w:type="spellStart"/>
      <w:r>
        <w:t>the</w:t>
      </w:r>
      <w:proofErr w:type="spellEnd"/>
      <w:r>
        <w:t xml:space="preserve"> </w:t>
      </w:r>
      <w:proofErr w:type="spellStart"/>
      <w:r>
        <w:t>line</w:t>
      </w:r>
      <w:proofErr w:type="spellEnd"/>
      <w:r>
        <w:t xml:space="preserve"> </w:t>
      </w:r>
      <w:proofErr w:type="spellStart"/>
      <w:r>
        <w:t>numbering</w:t>
      </w:r>
      <w:proofErr w:type="spellEnd"/>
      <w:r>
        <w:t xml:space="preserve"> is </w:t>
      </w:r>
      <w:proofErr w:type="spellStart"/>
      <w:r>
        <w:t>the</w:t>
      </w:r>
      <w:proofErr w:type="spellEnd"/>
      <w:r>
        <w:t xml:space="preserve"> </w:t>
      </w:r>
      <w:proofErr w:type="spellStart"/>
      <w:r>
        <w:t>same</w:t>
      </w:r>
      <w:proofErr w:type="spellEnd"/>
      <w:r>
        <w:t xml:space="preserve"> as </w:t>
      </w:r>
      <w:proofErr w:type="spellStart"/>
      <w:r>
        <w:t>the</w:t>
      </w:r>
      <w:proofErr w:type="spellEnd"/>
      <w:r>
        <w:t xml:space="preserve"> </w:t>
      </w:r>
      <w:proofErr w:type="spellStart"/>
      <w:r>
        <w:t>one</w:t>
      </w:r>
      <w:proofErr w:type="spellEnd"/>
      <w:r>
        <w:t xml:space="preserve"> </w:t>
      </w:r>
      <w:proofErr w:type="spellStart"/>
      <w:r>
        <w:t>indicated</w:t>
      </w:r>
      <w:proofErr w:type="spellEnd"/>
      <w:r>
        <w:t xml:space="preserve"> in </w:t>
      </w:r>
      <w:proofErr w:type="spellStart"/>
      <w:r>
        <w:t>the</w:t>
      </w:r>
      <w:proofErr w:type="spellEnd"/>
      <w:r>
        <w:t xml:space="preserve"> LPDynR_paper_V5_tracked </w:t>
      </w:r>
      <w:proofErr w:type="spellStart"/>
      <w:r>
        <w:t>file</w:t>
      </w:r>
      <w:proofErr w:type="spellEnd"/>
      <w:r>
        <w:t xml:space="preserve"> ....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CB6C0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CB6C0D9" w16cid:durableId="2522B67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1"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trackRevisions/>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5643"/>
    <w:rsid w:val="002B5643"/>
    <w:rsid w:val="002C64D0"/>
    <w:rsid w:val="00482FF2"/>
    <w:rsid w:val="009264AB"/>
    <w:rsid w:val="00B03DCA"/>
    <w:rsid w:val="00C77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E950000"/>
  <w15:docId w15:val="{93233811-8CEE-5644-8BD3-512C9887E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ongti SC" w:hAnsi="Liberation Serif" w:cs="Arial Unicode MS"/>
        <w:kern w:val="2"/>
        <w:sz w:val="24"/>
        <w:szCs w:val="24"/>
        <w:lang w:val="ca-E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BalloonText">
    <w:name w:val="Balloon Text"/>
    <w:basedOn w:val="Normal"/>
    <w:link w:val="BalloonTextChar"/>
    <w:uiPriority w:val="99"/>
    <w:semiHidden/>
    <w:unhideWhenUsed/>
    <w:rsid w:val="009264AB"/>
    <w:rPr>
      <w:rFonts w:ascii="Times New Roman" w:hAnsi="Times New Roman" w:cs="Mangal"/>
      <w:sz w:val="18"/>
      <w:szCs w:val="16"/>
    </w:rPr>
  </w:style>
  <w:style w:type="character" w:customStyle="1" w:styleId="BalloonTextChar">
    <w:name w:val="Balloon Text Char"/>
    <w:basedOn w:val="DefaultParagraphFont"/>
    <w:link w:val="BalloonText"/>
    <w:uiPriority w:val="99"/>
    <w:semiHidden/>
    <w:rsid w:val="009264AB"/>
    <w:rPr>
      <w:rFonts w:ascii="Times New Roman" w:hAnsi="Times New Roman" w:cs="Mangal"/>
      <w:sz w:val="18"/>
      <w:szCs w:val="16"/>
    </w:rPr>
  </w:style>
  <w:style w:type="character" w:styleId="CommentReference">
    <w:name w:val="annotation reference"/>
    <w:basedOn w:val="DefaultParagraphFont"/>
    <w:uiPriority w:val="99"/>
    <w:semiHidden/>
    <w:unhideWhenUsed/>
    <w:rsid w:val="00C77BB5"/>
    <w:rPr>
      <w:sz w:val="16"/>
      <w:szCs w:val="16"/>
    </w:rPr>
  </w:style>
  <w:style w:type="paragraph" w:styleId="CommentText">
    <w:name w:val="annotation text"/>
    <w:basedOn w:val="Normal"/>
    <w:link w:val="CommentTextChar"/>
    <w:uiPriority w:val="99"/>
    <w:semiHidden/>
    <w:unhideWhenUsed/>
    <w:rsid w:val="00C77BB5"/>
    <w:rPr>
      <w:rFonts w:cs="Mangal"/>
      <w:sz w:val="20"/>
      <w:szCs w:val="18"/>
    </w:rPr>
  </w:style>
  <w:style w:type="character" w:customStyle="1" w:styleId="CommentTextChar">
    <w:name w:val="Comment Text Char"/>
    <w:basedOn w:val="DefaultParagraphFont"/>
    <w:link w:val="CommentText"/>
    <w:uiPriority w:val="99"/>
    <w:semiHidden/>
    <w:rsid w:val="00C77BB5"/>
    <w:rPr>
      <w:rFonts w:cs="Mangal"/>
      <w:sz w:val="20"/>
      <w:szCs w:val="18"/>
    </w:rPr>
  </w:style>
  <w:style w:type="paragraph" w:styleId="CommentSubject">
    <w:name w:val="annotation subject"/>
    <w:basedOn w:val="CommentText"/>
    <w:next w:val="CommentText"/>
    <w:link w:val="CommentSubjectChar"/>
    <w:uiPriority w:val="99"/>
    <w:semiHidden/>
    <w:unhideWhenUsed/>
    <w:rsid w:val="00C77BB5"/>
    <w:rPr>
      <w:b/>
      <w:bCs/>
    </w:rPr>
  </w:style>
  <w:style w:type="character" w:customStyle="1" w:styleId="CommentSubjectChar">
    <w:name w:val="Comment Subject Char"/>
    <w:basedOn w:val="CommentTextChar"/>
    <w:link w:val="CommentSubject"/>
    <w:uiPriority w:val="99"/>
    <w:semiHidden/>
    <w:rsid w:val="00C77BB5"/>
    <w:rPr>
      <w:rFonts w:cs="Mangal"/>
      <w:b/>
      <w:bCs/>
      <w:sz w:val="20"/>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2280</Words>
  <Characters>13000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European Commission</Company>
  <LinksUpToDate>false</LinksUpToDate>
  <CharactersWithSpaces>15250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Rotllan-Puig</dc:creator>
  <dc:description/>
  <cp:lastModifiedBy>michael cherlet</cp:lastModifiedBy>
  <cp:revision>4</cp:revision>
  <dcterms:created xsi:type="dcterms:W3CDTF">2021-10-26T13:21:00Z</dcterms:created>
  <dcterms:modified xsi:type="dcterms:W3CDTF">2021-10-26T15:25:00Z</dcterms:modified>
  <dc:language>ca-ES</dc:language>
</cp:coreProperties>
</file>